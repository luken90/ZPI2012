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INSTYTUT INFORMATYKI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WYDZIAŁ INFORMATYKI I ZARZĄDZANIA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D52759" w:rsidRDefault="00D52759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1D51" w:rsidRPr="00B57153" w:rsidRDefault="008D1D51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ZESPOŁOW</w:t>
      </w:r>
      <w:r w:rsidR="00A86716">
        <w:rPr>
          <w:rFonts w:ascii="Times New Roman" w:hAnsi="Times New Roman" w:cs="Times New Roman"/>
          <w:sz w:val="24"/>
          <w:szCs w:val="24"/>
        </w:rPr>
        <w:t>E PRZEDSIĘWZIĘCIE</w:t>
      </w:r>
      <w:r w:rsidRPr="00B57153">
        <w:rPr>
          <w:rFonts w:ascii="Times New Roman" w:hAnsi="Times New Roman" w:cs="Times New Roman"/>
          <w:sz w:val="24"/>
          <w:szCs w:val="24"/>
        </w:rPr>
        <w:t xml:space="preserve"> INŻYNIERSKI</w:t>
      </w:r>
      <w:r w:rsidR="00A86716">
        <w:rPr>
          <w:rFonts w:ascii="Times New Roman" w:hAnsi="Times New Roman" w:cs="Times New Roman"/>
          <w:sz w:val="24"/>
          <w:szCs w:val="24"/>
        </w:rPr>
        <w:t>E</w:t>
      </w:r>
    </w:p>
    <w:p w:rsidR="008D1D51" w:rsidRPr="00337B64" w:rsidRDefault="00B57153" w:rsidP="008D1D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7153">
        <w:rPr>
          <w:rFonts w:ascii="Times New Roman" w:hAnsi="Times New Roman" w:cs="Times New Roman"/>
          <w:b/>
          <w:sz w:val="36"/>
          <w:szCs w:val="36"/>
        </w:rPr>
        <w:t>SYSTEM E-COMMERCE WSPIERAJĄCY SPRZEDAŻ ARTYKUŁÓW BIUROWYCH</w:t>
      </w:r>
      <w:r w:rsidRPr="00337B64">
        <w:rPr>
          <w:rFonts w:ascii="Times New Roman" w:hAnsi="Times New Roman" w:cs="Times New Roman"/>
          <w:b/>
          <w:sz w:val="36"/>
          <w:szCs w:val="36"/>
        </w:rPr>
        <w:br/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Dagmara Gaweł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Łukasz Gąbka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Sławomir Grabiński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Dawid Iwanicki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8D1D51">
      <w:pPr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B57153">
      <w:pPr>
        <w:jc w:val="right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Promotor:</w:t>
      </w:r>
    </w:p>
    <w:p w:rsidR="00B57153" w:rsidRPr="00AA6D66" w:rsidRDefault="00B57153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D66">
        <w:rPr>
          <w:rFonts w:ascii="Times New Roman" w:hAnsi="Times New Roman" w:cs="Times New Roman"/>
          <w:b/>
          <w:sz w:val="24"/>
          <w:szCs w:val="24"/>
        </w:rPr>
        <w:t>dr hab. Zygmunt Mazur, prof. P. Wr</w:t>
      </w:r>
    </w:p>
    <w:p w:rsidR="008D1D51" w:rsidRPr="00AA6D66" w:rsidRDefault="008D1D51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Wrocław.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1748942"/>
        <w:docPartObj>
          <w:docPartGallery w:val="Table of Contents"/>
          <w:docPartUnique/>
        </w:docPartObj>
      </w:sdtPr>
      <w:sdtContent>
        <w:p w:rsidR="004814E9" w:rsidRDefault="004814E9" w:rsidP="001E27A8">
          <w:pPr>
            <w:pStyle w:val="Nagwekspisutreci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4F78ED" w:rsidRDefault="0094792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94792A">
            <w:fldChar w:fldCharType="begin"/>
          </w:r>
          <w:r w:rsidR="004814E9" w:rsidRPr="004814E9">
            <w:instrText xml:space="preserve"> TOC \o "1-3" \h \z \u </w:instrText>
          </w:r>
          <w:r w:rsidRPr="0094792A">
            <w:fldChar w:fldCharType="separate"/>
          </w:r>
          <w:hyperlink w:anchor="_Toc342381779" w:history="1">
            <w:r w:rsidR="004F78ED" w:rsidRPr="00B4626E">
              <w:rPr>
                <w:rStyle w:val="Hipercze"/>
                <w:noProof/>
              </w:rPr>
              <w:t>1.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WPROWADZENIE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0" w:history="1">
            <w:r w:rsidR="004F78ED" w:rsidRPr="00B4626E">
              <w:rPr>
                <w:rStyle w:val="Hipercze"/>
                <w:noProof/>
              </w:rPr>
              <w:t>1.1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Wstęp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1" w:history="1">
            <w:r w:rsidR="004F78ED" w:rsidRPr="00B4626E">
              <w:rPr>
                <w:rStyle w:val="Hipercze"/>
                <w:noProof/>
              </w:rPr>
              <w:t>1.2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Wizja systemu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2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Kontekst biznesowy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3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Wizja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4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Cele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5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Zakres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6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Technologia wykonania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7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1.2.6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Cechy przyszłe systemu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8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1.3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Opis członków zespołu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89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0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encji i związków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1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2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Definiowanie związków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3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predykatowe typów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4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predykatowe związków encji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5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2.1.5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Diagram ERD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6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Transformacja modelu konceptualnego do modelu logicznego: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7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Definicje schematów relacji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8" w:history="1"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2.4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rFonts w:ascii="Times New Roman" w:hAnsi="Times New Roman" w:cs="Times New Roman"/>
                <w:noProof/>
              </w:rPr>
              <w:t>Schemat bazy danych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42381799" w:history="1">
            <w:r w:rsidR="004F78ED" w:rsidRPr="00B4626E">
              <w:rPr>
                <w:rStyle w:val="Hipercze"/>
                <w:noProof/>
              </w:rPr>
              <w:t>3.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OPIS PRACY ZESPOŁU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0" w:history="1">
            <w:r w:rsidR="004F78ED" w:rsidRPr="00B4626E">
              <w:rPr>
                <w:rStyle w:val="Hipercze"/>
                <w:noProof/>
              </w:rPr>
              <w:t>3.1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1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1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2" w:history="1">
            <w:r w:rsidR="004F78ED" w:rsidRPr="00B4626E">
              <w:rPr>
                <w:rStyle w:val="Hipercze"/>
                <w:noProof/>
              </w:rPr>
              <w:t>Diagram wypalania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3" w:history="1">
            <w:r w:rsidR="004F78ED" w:rsidRPr="00B4626E">
              <w:rPr>
                <w:rStyle w:val="Hipercze"/>
                <w:noProof/>
              </w:rPr>
              <w:t>3.2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2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4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5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6" w:history="1">
            <w:r w:rsidR="004F78ED" w:rsidRPr="00B4626E">
              <w:rPr>
                <w:rStyle w:val="Hipercze"/>
                <w:noProof/>
              </w:rPr>
              <w:t>3.3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3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7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08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09" w:history="1">
            <w:r w:rsidR="004F78ED" w:rsidRPr="00B4626E">
              <w:rPr>
                <w:rStyle w:val="Hipercze"/>
                <w:noProof/>
              </w:rPr>
              <w:t>3.4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4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0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1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2" w:history="1">
            <w:r w:rsidR="004F78ED" w:rsidRPr="00B4626E">
              <w:rPr>
                <w:rStyle w:val="Hipercze"/>
                <w:noProof/>
              </w:rPr>
              <w:t>3.5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5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3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4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5" w:history="1">
            <w:r w:rsidR="004F78ED" w:rsidRPr="00B4626E">
              <w:rPr>
                <w:rStyle w:val="Hipercze"/>
                <w:noProof/>
              </w:rPr>
              <w:t>3.4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6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6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7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18" w:history="1">
            <w:r w:rsidR="004F78ED" w:rsidRPr="00B4626E">
              <w:rPr>
                <w:rStyle w:val="Hipercze"/>
                <w:noProof/>
              </w:rPr>
              <w:t>3.5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7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19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0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42381821" w:history="1">
            <w:r w:rsidR="004F78ED" w:rsidRPr="00B4626E">
              <w:rPr>
                <w:rStyle w:val="Hipercze"/>
                <w:noProof/>
              </w:rPr>
              <w:t>3.6</w:t>
            </w:r>
            <w:r w:rsidR="004F78ED">
              <w:rPr>
                <w:noProof/>
                <w:lang w:val="pl-PL" w:eastAsia="pl-PL"/>
              </w:rPr>
              <w:tab/>
            </w:r>
            <w:r w:rsidR="004F78ED" w:rsidRPr="00B4626E">
              <w:rPr>
                <w:rStyle w:val="Hipercze"/>
                <w:noProof/>
              </w:rPr>
              <w:t>Sprint 8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2" w:history="1">
            <w:r w:rsidR="004F78ED" w:rsidRPr="00B4626E">
              <w:rPr>
                <w:rStyle w:val="Hipercze"/>
                <w:noProof/>
              </w:rPr>
              <w:t>Produkt back log: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ED" w:rsidRDefault="0094792A">
          <w:pPr>
            <w:pStyle w:val="Spistreci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42381823" w:history="1">
            <w:r w:rsidR="004F78ED" w:rsidRPr="00B4626E">
              <w:rPr>
                <w:rStyle w:val="Hipercze"/>
                <w:noProof/>
              </w:rPr>
              <w:t>Diagram wypalania:</w:t>
            </w:r>
            <w:r w:rsidR="004F78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8ED">
              <w:rPr>
                <w:noProof/>
                <w:webHidden/>
              </w:rPr>
              <w:instrText xml:space="preserve"> PAGEREF _Toc342381823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8E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E9" w:rsidRPr="004814E9" w:rsidRDefault="0094792A">
          <w:pPr>
            <w:rPr>
              <w:lang w:val="en-US"/>
            </w:rPr>
          </w:pPr>
          <w:r>
            <w:fldChar w:fldCharType="end"/>
          </w:r>
        </w:p>
      </w:sdtContent>
    </w:sdt>
    <w:p w:rsidR="004814E9" w:rsidRDefault="004814E9" w:rsidP="001E27A8">
      <w:pPr>
        <w:pStyle w:val="Nagwekspisutreci"/>
        <w:numPr>
          <w:ilvl w:val="0"/>
          <w:numId w:val="0"/>
        </w:numPr>
        <w:ind w:left="432" w:hanging="432"/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pStyle w:val="Nagwek1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Toc342381779"/>
      <w:r w:rsidRPr="00337B64">
        <w:rPr>
          <w:sz w:val="32"/>
          <w:szCs w:val="32"/>
          <w:lang w:val="en-US"/>
        </w:rPr>
        <w:t>WPROWADZENIE</w:t>
      </w:r>
      <w:bookmarkEnd w:id="0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1" w:name="_Toc342381780"/>
      <w:r w:rsidRPr="00A30699">
        <w:rPr>
          <w:sz w:val="28"/>
          <w:szCs w:val="28"/>
          <w:lang w:val="en-US"/>
        </w:rPr>
        <w:t>Wstęp</w:t>
      </w:r>
      <w:bookmarkEnd w:id="1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2" w:name="_Toc342381781"/>
      <w:r w:rsidRPr="00A30699">
        <w:rPr>
          <w:sz w:val="28"/>
          <w:szCs w:val="28"/>
          <w:lang w:val="en-US"/>
        </w:rPr>
        <w:t>Wizja system</w:t>
      </w:r>
      <w:r w:rsidR="00AA6D66">
        <w:rPr>
          <w:sz w:val="28"/>
          <w:szCs w:val="28"/>
          <w:lang w:val="en-US"/>
        </w:rPr>
        <w:t>u</w:t>
      </w:r>
      <w:bookmarkEnd w:id="2"/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342381782"/>
      <w:r w:rsidRPr="00403305">
        <w:rPr>
          <w:rFonts w:ascii="Times New Roman" w:hAnsi="Times New Roman" w:cs="Times New Roman"/>
          <w:sz w:val="24"/>
          <w:szCs w:val="24"/>
        </w:rPr>
        <w:t>Kontekst biznesowy</w:t>
      </w:r>
      <w:bookmarkEnd w:id="3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 xml:space="preserve">Projektowany system ma być używany w małym lub średnim sklepie zajmującym się sprzedażą artykułów biurowych. Najważniejszym wymogiem opisywanego przedsiębiorstwa jest to, aby projektowany i zaimplementowany system był tani we wdrożeniu jak i w utrzymaniu. Sklep obsługuje klientów indywidualnych i firmy. W bazie danych mają być przechowywane informacje o stałych klientach.  Dużą trudnością w prowadzeniu sklepu jest stałe utrzymywanie kontroli nad ilością zapasów towarów w magazynie. Celem biznesowym </w:t>
      </w:r>
      <w:r w:rsidRPr="00AA6D66">
        <w:rPr>
          <w:rFonts w:ascii="Times New Roman" w:hAnsi="Times New Roman" w:cs="Times New Roman"/>
          <w:sz w:val="24"/>
          <w:szCs w:val="24"/>
        </w:rPr>
        <w:lastRenderedPageBreak/>
        <w:t xml:space="preserve">sklepu jest wdrażanie nowych technologii, a dokładnie: wprowadzenie oferty sklepu do Internetu. Tworzony system ma umożliwić realizację tego celu. 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342381783"/>
      <w:r w:rsidRPr="00403305">
        <w:rPr>
          <w:rFonts w:ascii="Times New Roman" w:hAnsi="Times New Roman" w:cs="Times New Roman"/>
          <w:sz w:val="24"/>
          <w:szCs w:val="24"/>
        </w:rPr>
        <w:t>Wizja</w:t>
      </w:r>
      <w:bookmarkEnd w:id="4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>Projektowany system ma odciążyć pracowników ze zbędnej pracy biurowej. System ma posiadać zintegrowaną ze stroną WWW  bazę danych, gdzie przechowywane będą dane klientów jak i towarów oraz zamówienia składane przez klientów. Ważnym aspektem jest zapewnienie wysokiego bezpieczeństwa projektowane bazy danych jak i serwera, który będzie ją obsługiwał. Projekt przedsięwzięcia informatycznego ma też na celu dostarczenie funkcjonalnej aplikacji, która pozwoli zarządzać całym sklepem.</w:t>
      </w:r>
    </w:p>
    <w:p w:rsidR="00AA6D66" w:rsidRPr="00403305" w:rsidRDefault="00AA6D66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342381784"/>
      <w:r w:rsidRPr="00403305">
        <w:rPr>
          <w:rFonts w:ascii="Times New Roman" w:hAnsi="Times New Roman" w:cs="Times New Roman"/>
          <w:sz w:val="24"/>
          <w:szCs w:val="24"/>
        </w:rPr>
        <w:t>Cele</w:t>
      </w:r>
      <w:bookmarkEnd w:id="5"/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Zapewnienie spełniającego wymogi bezpieczeństwa serwera bazy danych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Dostarczenie funkcjonalnej bazodanowej aplikacji desktopowej do zarządzania sklepem</w:t>
      </w:r>
    </w:p>
    <w:p w:rsidR="00AA6D66" w:rsidRPr="00AA6D66" w:rsidRDefault="00AA6D66" w:rsidP="00AA6D6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Utworzenie strony WWW prezentującej ofertę sklepu jak i umożliwiającej klientom składanie zamówień</w:t>
      </w:r>
    </w:p>
    <w:p w:rsidR="00AA6D66" w:rsidRPr="00AA6D66" w:rsidRDefault="00AA6D66" w:rsidP="00403305">
      <w:pPr>
        <w:pStyle w:val="Nagwek3"/>
        <w:numPr>
          <w:ilvl w:val="2"/>
          <w:numId w:val="3"/>
        </w:numPr>
      </w:pPr>
      <w:bookmarkStart w:id="6" w:name="_Toc342381785"/>
      <w:r w:rsidRPr="00AA6D66">
        <w:t>Zakres</w:t>
      </w:r>
      <w:bookmarkEnd w:id="6"/>
    </w:p>
    <w:p w:rsidR="00AA6D66" w:rsidRPr="00AA6D66" w:rsidRDefault="00AA6D66" w:rsidP="00AA6D66">
      <w:p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Projekt przedsięwzięcia informatycznego ma na celu dostarczenie pełnego systemu do zarządzania sklepem z artykułami biurowymi. Produkt informatyczny składać się będzie z: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Serwera bazodanowego, który będzie miał za zadanie przechowywać informację o produktach, klientach i zamówieniach. Ważnym aspektem jest zapewnienie bezpieczeństwa wrażliwych danych. Dużym atutem serwera ma być jego niewielki rozmiar i niska cena eksploatacji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Strony WWW, która będzie przedstawiać ofertę sklepu. Dodatkowo strona ma pozwalać na rejestrowanie się klientów i składanie przez nich zamówień. </w:t>
      </w:r>
    </w:p>
    <w:p w:rsidR="00AA6D66" w:rsidRPr="00AA6D66" w:rsidRDefault="00AA6D66" w:rsidP="00AA6D66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Aplikacji, która ma umożliwić sprawne zarządzanie przedsiębiorstwem. Pracownicy powinni mieć możliwość tworzenia zamówień na polecenie klientów oraz podglądu stanu magazynowego. Nadzorujący ich kierownik musi mieć wgląd do raportów podsumowujących sprzedaż. 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t>Minimalny zestaw własności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Podstawowy serwer bazodanowy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prezentująca ofertę sklepu</w:t>
      </w:r>
    </w:p>
    <w:p w:rsidR="00AA6D66" w:rsidRPr="00AA6D66" w:rsidRDefault="00AA6D66" w:rsidP="00AA6D6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języków obcych na stronie internetowej (j. angielski)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zakładania kont klientów jak i rejestrowanie zamówień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stanu magazynu przez pracowników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prowadzenia ewidencji dostawców</w:t>
      </w:r>
    </w:p>
    <w:p w:rsidR="00AA6D66" w:rsidRPr="00AA6D66" w:rsidRDefault="00AA6D66" w:rsidP="00AA6D6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prowadzenia ewidencji dostaw</w:t>
      </w:r>
    </w:p>
    <w:p w:rsidR="00AA6D66" w:rsidRPr="00AA6D66" w:rsidRDefault="00AA6D66" w:rsidP="00403305">
      <w:pPr>
        <w:pStyle w:val="Nagwek4"/>
        <w:numPr>
          <w:ilvl w:val="3"/>
          <w:numId w:val="3"/>
        </w:numPr>
      </w:pPr>
      <w:r w:rsidRPr="00AA6D66">
        <w:lastRenderedPageBreak/>
        <w:t>Pożądany zestaw własności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 bazodanowy połączony z serwerem WWW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umożliwiająca rejestrowanie się klientów</w:t>
      </w:r>
    </w:p>
    <w:p w:rsidR="00AA6D66" w:rsidRPr="00AA6D66" w:rsidRDefault="00AA6D66" w:rsidP="00AA6D6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klientom składania zamówień przez Internet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Rozbudowane opcje statystyczne i księgowe</w:t>
      </w:r>
    </w:p>
    <w:p w:rsidR="00AA6D66" w:rsidRPr="00AA6D66" w:rsidRDefault="00AA6D66" w:rsidP="00AA6D6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Rozróżnianie użytkowników</w:t>
      </w:r>
    </w:p>
    <w:p w:rsidR="00AA6D66" w:rsidRPr="00AA6D66" w:rsidRDefault="00AA6D66" w:rsidP="00AA6D66">
      <w:pPr>
        <w:pStyle w:val="Nagwek4"/>
        <w:numPr>
          <w:ilvl w:val="0"/>
          <w:numId w:val="0"/>
        </w:numPr>
      </w:pPr>
      <w:r w:rsidRPr="00AA6D66">
        <w:t>Wydanie 1</w:t>
      </w:r>
    </w:p>
    <w:tbl>
      <w:tblPr>
        <w:tblStyle w:val="Jasnecieniowanieakcent11"/>
        <w:tblW w:w="0" w:type="auto"/>
        <w:tblLook w:val="04A0"/>
      </w:tblPr>
      <w:tblGrid>
        <w:gridCol w:w="1384"/>
        <w:gridCol w:w="2268"/>
        <w:gridCol w:w="5590"/>
      </w:tblGrid>
      <w:tr w:rsidR="00AA6D66" w:rsidRPr="00AA6D66" w:rsidTr="00B5154A">
        <w:trPr>
          <w:cnfStyle w:val="1000000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Ramy czasowe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Podstawowy obszar własności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Opracowanie schematu bazy danych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arkusza stylów CSS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Pozyskanie i skompletowanie sprzętu serwerowego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Zaprojektowanie podstawowego szablonu strony WWW (html)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Skonfigurowanie i instalacja systemu bazodanowego na serwerze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ekranów logowania aplikacji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 Realizacja  panelu administracyjnego na stronie WWW</w:t>
            </w:r>
            <w:ins w:id="7" w:author="Autor">
              <w:del w:id="8" w:author="Autor">
                <w:r w:rsidRPr="00D66FD7" w:rsidDel="00633196">
                  <w:rPr>
                    <w:rFonts w:ascii="Times New Roman" w:hAnsi="Times New Roman" w:cs="Times New Roman"/>
                    <w:lang w:val="pl-PL"/>
                  </w:rPr>
                  <w:delText xml:space="preserve"> </w:delText>
                </w:r>
              </w:del>
            </w:ins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Umożliwienie zdalnego dostępu do bazy danych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Założenie bazy danych na serwerze</w:t>
            </w:r>
          </w:p>
        </w:tc>
      </w:tr>
      <w:tr w:rsidR="00AA6D66" w:rsidRPr="00AA6D66" w:rsidTr="00B5154A">
        <w:trPr>
          <w:trHeight w:val="609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Podłączenie aplikacji do zdalnej bazy danych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ciasteczek, sesji na stronie WWW (logowanie, rejestracja itp.)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Obsługa koszyka na stronie WWW (javascript)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podstawowych formularzy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6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księgowych do aplikacji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Udostępnienie strony WWW w języku angielskim</w:t>
            </w:r>
          </w:p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Zapewnienie szyfrowanego połączenia z baza danych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7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Dodanie opcji statystycznych do aplikacji</w:t>
            </w:r>
          </w:p>
          <w:p w:rsidR="00AA6D66" w:rsidRPr="00D66FD7" w:rsidRDefault="00AA6D66" w:rsidP="00B5154A">
            <w:pPr>
              <w:cnfStyle w:val="0000001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funkcjonalności całej strony WWW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8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D66FD7" w:rsidRDefault="00AA6D66" w:rsidP="00B5154A">
            <w:pPr>
              <w:cnfStyle w:val="000000000000"/>
              <w:rPr>
                <w:rFonts w:ascii="Times New Roman" w:hAnsi="Times New Roman" w:cs="Times New Roman"/>
                <w:lang w:val="pl-PL"/>
              </w:rPr>
            </w:pPr>
            <w:r w:rsidRPr="00D66FD7">
              <w:rPr>
                <w:rFonts w:ascii="Times New Roman" w:hAnsi="Times New Roman" w:cs="Times New Roman"/>
                <w:lang w:val="pl-PL"/>
              </w:rPr>
              <w:t>- Testy wydajnościowe całego systemu, opracowanie dokumentacji systemu</w:t>
            </w:r>
          </w:p>
        </w:tc>
      </w:tr>
    </w:tbl>
    <w:p w:rsidR="00144C43" w:rsidRDefault="00144C43" w:rsidP="00144C43">
      <w:pPr>
        <w:pStyle w:val="Nagwek2"/>
        <w:numPr>
          <w:ilvl w:val="0"/>
          <w:numId w:val="0"/>
        </w:numPr>
        <w:ind w:left="576"/>
      </w:pPr>
    </w:p>
    <w:p w:rsidR="00144C43" w:rsidRPr="0055461A" w:rsidRDefault="00144C43" w:rsidP="00403305">
      <w:pPr>
        <w:pStyle w:val="Nagwek3"/>
        <w:numPr>
          <w:ilvl w:val="2"/>
          <w:numId w:val="3"/>
        </w:numPr>
        <w:rPr>
          <w:rFonts w:ascii="Times New Roman" w:hAnsi="Times New Roman" w:cs="Times New Roman"/>
        </w:rPr>
      </w:pPr>
      <w:bookmarkStart w:id="9" w:name="_Toc342381787"/>
      <w:r w:rsidRPr="0055461A">
        <w:rPr>
          <w:rFonts w:ascii="Times New Roman" w:hAnsi="Times New Roman" w:cs="Times New Roman"/>
        </w:rPr>
        <w:t>Cechy przyszłe systemu</w:t>
      </w:r>
      <w:bookmarkEnd w:id="9"/>
    </w:p>
    <w:p w:rsidR="00144C43" w:rsidRPr="00144C43" w:rsidRDefault="00144C43" w:rsidP="00144C43">
      <w:p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W kolejnych wydaniach produktu można zawrzeć następujące funkcjonalności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Większa liczba opcji na stronie WWW, m.in. personalizacja użytkownika</w:t>
      </w:r>
    </w:p>
    <w:p w:rsidR="00144C43" w:rsidRPr="00144C43" w:rsidRDefault="00144C43" w:rsidP="00144C43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Umożliwienie rozliczania pensji pracowników przez aplikację</w:t>
      </w:r>
    </w:p>
    <w:p w:rsidR="00337B64" w:rsidRDefault="00337B64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337B64">
      <w:pPr>
        <w:rPr>
          <w:sz w:val="28"/>
          <w:szCs w:val="28"/>
        </w:rPr>
      </w:pPr>
    </w:p>
    <w:p w:rsidR="00D66FD7" w:rsidRDefault="00D66FD7" w:rsidP="00D66FD7">
      <w:pPr>
        <w:pStyle w:val="Nagwek2"/>
        <w:numPr>
          <w:ilvl w:val="0"/>
          <w:numId w:val="3"/>
        </w:numPr>
      </w:pPr>
      <w:r>
        <w:lastRenderedPageBreak/>
        <w:t>Opis technologiczny</w:t>
      </w:r>
    </w:p>
    <w:p w:rsidR="005D3B6F" w:rsidRDefault="005D3B6F" w:rsidP="005D3B6F">
      <w:r>
        <w:t xml:space="preserve">Projektowany przez nas system miał być przede wszystkim tani i jak najłatwiejszy w obsłudze. Zdecydowaliśmy się na koncepcję </w:t>
      </w:r>
      <w:r w:rsidR="00060847">
        <w:t>czterech</w:t>
      </w:r>
      <w:r>
        <w:t xml:space="preserve"> filarów, które ściśle ze sobą współpracowały</w:t>
      </w:r>
    </w:p>
    <w:p w:rsidR="005D3B6F" w:rsidRDefault="005D3B6F" w:rsidP="005D3B6F">
      <w:r>
        <w:t>Serwer: Aby spełnić założenie niskiej</w:t>
      </w:r>
      <w:r w:rsidR="00136D69">
        <w:t xml:space="preserve"> ceny naszego przedsięwzięcia z</w:t>
      </w:r>
      <w:r>
        <w:t>d</w:t>
      </w:r>
      <w:r w:rsidR="00136D69">
        <w:t>ecydowaliśmy</w:t>
      </w:r>
      <w:r>
        <w:t xml:space="preserve"> się na tzw. Cienki</w:t>
      </w:r>
      <w:r w:rsidR="00136D69">
        <w:t>ego</w:t>
      </w:r>
      <w:r>
        <w:t xml:space="preserve"> klient</w:t>
      </w:r>
      <w:r w:rsidR="00136D69">
        <w:t>a</w:t>
      </w:r>
      <w:r>
        <w:t xml:space="preserve"> firmy HP dokładnie model P5720. Posiada on 1Ghz procesor i 256 mb ramu. </w:t>
      </w:r>
      <w:r w:rsidR="001C7294">
        <w:t xml:space="preserve">Pierwszym naszym krokiem było unowocześnienie naszego komputera tzn. wymieniliśmy ram na 512 mb, oraz dołożyliśmy bardzo szybki dysk twardy 8GB oparty o kartę CF (Compact Flash). Dzięki temu mieliśmy sporo pamięci ram, aby uruchomić wszystkie usługi, a dodatkowo szybki dysk twardy powodował szybki dostęp do pamięci podręcznej tzw. Swap. </w:t>
      </w:r>
      <w:r w:rsidR="00A252B9">
        <w:t>Do obsługi wszystkich usług został zainstalowany system operacyjny Fedora Core w wersji 17.</w:t>
      </w:r>
      <w:r w:rsidR="00060847">
        <w:t xml:space="preserve"> </w:t>
      </w:r>
    </w:p>
    <w:p w:rsidR="00A252B9" w:rsidRDefault="00A252B9" w:rsidP="005D3B6F">
      <w:r>
        <w:t xml:space="preserve">Baza danych: W projekcie używamy </w:t>
      </w:r>
      <w:r w:rsidR="002704E1">
        <w:t xml:space="preserve">bardzo zaawansowanego i nowoczesnego silnika bazy danych jakim jest Oracle DB 11g. Zdecydowaliśmy się na jego użycie ze względu na możliwość zdobycia doświadczenia w pracy z jednym z najbardziej popularnych silników baz danych na świecie. Wprowadzone relacje są zgodne z informacjami zawartymi w dalszej części projektu. Dodatkowo korzystając z możliwości oprogramowania wprowadziliśmy do bazy danych sporą część walidacji oraz tzw. </w:t>
      </w:r>
      <w:r w:rsidR="001F3E52">
        <w:t>w</w:t>
      </w:r>
      <w:r w:rsidR="002704E1">
        <w:t>yzwalacze. Spo</w:t>
      </w:r>
      <w:r w:rsidR="00623AB6">
        <w:t>wo</w:t>
      </w:r>
      <w:r w:rsidR="002704E1">
        <w:t xml:space="preserve">dowało to odciążenie aplikacji i strony WWW ze zbędnych operacji. </w:t>
      </w:r>
    </w:p>
    <w:p w:rsidR="005D3B6F" w:rsidRDefault="005A4970" w:rsidP="005D3B6F">
      <w:r>
        <w:t>Strona WWW:</w:t>
      </w:r>
      <w:r w:rsidR="00806997">
        <w:t xml:space="preserve"> Nasz system dostarcza również funkcjonalną stronę WWW. Dodatkowym celem było </w:t>
      </w:r>
      <w:r w:rsidR="001F3E52">
        <w:t>zapewnienie łatwej obsługi samej</w:t>
      </w:r>
      <w:r w:rsidR="00806997">
        <w:t xml:space="preserve"> strony. Została ona stworzona przy wykorzystaniu Framework-u Django. Jej dwiema największymi zaletami jest to, że klient kupujący nasz system dostaje stronę z napisanym własnoręcznie przez nas systemem sklepowym, który nie opiera się o gotowe rozwiązania. Dodatkowo strona jest generowana automatycznie, nasz klient nie musi ingerować w jej treść, aby była ona aktualna. Strona WWW zapewnia swoją aktualność poprzez stałe połączenie z bazą danych </w:t>
      </w:r>
    </w:p>
    <w:p w:rsidR="005A4970" w:rsidRDefault="005A4970" w:rsidP="005D3B6F">
      <w:r>
        <w:t xml:space="preserve">Aplikacja </w:t>
      </w:r>
      <w:r w:rsidR="008A450F">
        <w:t>desktopowa</w:t>
      </w:r>
      <w:r>
        <w:t>:</w:t>
      </w:r>
      <w:r w:rsidR="00660334">
        <w:t xml:space="preserve"> Serce naszego projektu. To z niej korzystać będą pracownicy firmy. Ma ona za zadanie zapewnić pełne wsparcie pracy sprzedawcy jak i kierownika w codziennym życiu przedsiębiorstwa. Za jej pomocą można obsługiwać klientów, dodawać zamówienia czy dostawy, a nawet dodawać towary wraz ze zdjęciami. </w:t>
      </w:r>
      <w:r w:rsidR="008A450F">
        <w:t xml:space="preserve">Dodatkową opcją jest możliwość generowanie raportów i zestawień sprzedaży dla kierownika sklepu. </w:t>
      </w:r>
    </w:p>
    <w:p w:rsidR="0057680F" w:rsidRDefault="0057680F">
      <w:r>
        <w:br w:type="page"/>
      </w:r>
    </w:p>
    <w:p w:rsidR="005A4970" w:rsidRDefault="005A4970" w:rsidP="005D3B6F">
      <w:r>
        <w:lastRenderedPageBreak/>
        <w:t>Nasz system można połączyć na dwa sposoby w zależności od wymagań klienta:</w:t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klienta</w:t>
      </w:r>
    </w:p>
    <w:p w:rsidR="005A4970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250016" cy="2385392"/>
            <wp:effectExtent l="19050" t="0" r="0" b="0"/>
            <wp:docPr id="4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80" cy="238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970" w:rsidRDefault="005A4970" w:rsidP="005A4970">
      <w:pPr>
        <w:pStyle w:val="Akapitzlist"/>
        <w:numPr>
          <w:ilvl w:val="0"/>
          <w:numId w:val="45"/>
        </w:numPr>
      </w:pPr>
      <w:r>
        <w:t>System, gdzie serwer jest zainstalowany u nas</w:t>
      </w:r>
    </w:p>
    <w:p w:rsidR="005A4970" w:rsidRPr="005D3B6F" w:rsidRDefault="005A4970" w:rsidP="005A4970">
      <w:pPr>
        <w:pStyle w:val="Akapitzlist"/>
        <w:ind w:left="0"/>
      </w:pPr>
      <w:r>
        <w:rPr>
          <w:noProof/>
          <w:lang w:eastAsia="pl-PL"/>
        </w:rPr>
        <w:drawing>
          <wp:inline distT="0" distB="0" distL="0" distR="0">
            <wp:extent cx="6349362" cy="2445026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22" cy="24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64" w:rsidRPr="0055461A" w:rsidRDefault="00337B64" w:rsidP="00D66FD7">
      <w:pPr>
        <w:pStyle w:val="Nagwek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342381788"/>
      <w:r w:rsidRPr="0055461A">
        <w:rPr>
          <w:rFonts w:ascii="Times New Roman" w:hAnsi="Times New Roman" w:cs="Times New Roman"/>
          <w:sz w:val="28"/>
          <w:szCs w:val="28"/>
          <w:lang w:val="en-US"/>
        </w:rPr>
        <w:t>Opis członków zespołu</w:t>
      </w:r>
      <w:bookmarkEnd w:id="10"/>
    </w:p>
    <w:p w:rsidR="00A30699" w:rsidRDefault="00A30699" w:rsidP="00A30699">
      <w:pPr>
        <w:rPr>
          <w:lang w:val="en-US"/>
        </w:rPr>
      </w:pPr>
    </w:p>
    <w:p w:rsidR="00D66FD7" w:rsidRPr="00D66FD7" w:rsidRDefault="00D66FD7" w:rsidP="00A30699">
      <w:r w:rsidRPr="00D66FD7">
        <w:t>Nasz zespół liczy czworo c</w:t>
      </w:r>
      <w:r>
        <w:t>złonków i każdy z nas specjalizuje się w innej dziedzinie i posiada zróżnicowane doświadczenie. W czasie pracy każdy z nas był odpowiedzialny za inną część projektu</w:t>
      </w:r>
    </w:p>
    <w:p w:rsidR="008F6B27" w:rsidRPr="0024079C" w:rsidRDefault="008F6B27" w:rsidP="00A30699">
      <w:r w:rsidRPr="005F59AF">
        <w:rPr>
          <w:b/>
        </w:rPr>
        <w:t>Gaweł Dagmara:</w:t>
      </w:r>
      <w:r w:rsidR="00D66FD7">
        <w:t xml:space="preserve"> Odpowiedzialna na tworzenie aplikacji i utrzymywanie bazy danych. Wakacyjne praktyki w firmie volvo pozwoliły jej wykorzystać swoje nowo nabyte doświadczenie w czasie projektowania bazy danych.</w:t>
      </w:r>
    </w:p>
    <w:p w:rsidR="008F6B27" w:rsidRPr="0024079C" w:rsidRDefault="008F6B27" w:rsidP="00A30699">
      <w:r w:rsidRPr="005F59AF">
        <w:rPr>
          <w:b/>
        </w:rPr>
        <w:t>Gąbka Łukasz:</w:t>
      </w:r>
      <w:r w:rsidR="00D66FD7">
        <w:t xml:space="preserve"> W projekcie główny twórca strony internetowej. Specjalista technologii webowych, szczególnie frameworku Django. </w:t>
      </w:r>
      <w:r w:rsidR="005F59AF">
        <w:t>Swoje doświadczenie opiera na praktyce w firmie Transition Technologies, gdzie zajmował się testowaniem i pisaniem zaawansowanych stron internetowych</w:t>
      </w:r>
      <w:r w:rsidR="00D34C33">
        <w:t>.</w:t>
      </w:r>
    </w:p>
    <w:p w:rsidR="008F6B27" w:rsidRPr="00864C8E" w:rsidRDefault="008F6B27" w:rsidP="00A30699">
      <w:r w:rsidRPr="005F59AF">
        <w:rPr>
          <w:b/>
        </w:rPr>
        <w:t>Grabiński Sławomir:</w:t>
      </w:r>
      <w:r w:rsidR="005F59AF" w:rsidRPr="005F59AF">
        <w:rPr>
          <w:b/>
        </w:rPr>
        <w:t xml:space="preserve"> </w:t>
      </w:r>
      <w:r w:rsidR="00864C8E">
        <w:t>Administrator serwera WWW. Zajmował się dodatkowo opracowaniem koncepcji sieciowej całego projektu oraz bieżącym uruchamianiem kolejnych usług na serwerze.  Swoją wiedzę opiera na pracy w firmie Fajnynet.pl – największego prowidera Internetu w Krakowie.</w:t>
      </w:r>
    </w:p>
    <w:p w:rsidR="008F6B27" w:rsidRPr="000C767F" w:rsidRDefault="008F6B27" w:rsidP="00A30699">
      <w:r w:rsidRPr="005F59AF">
        <w:rPr>
          <w:b/>
        </w:rPr>
        <w:lastRenderedPageBreak/>
        <w:t>Iwanicki Dawid:</w:t>
      </w:r>
      <w:r w:rsidR="000C767F">
        <w:rPr>
          <w:b/>
        </w:rPr>
        <w:t xml:space="preserve"> </w:t>
      </w:r>
      <w:r w:rsidR="000C767F">
        <w:t xml:space="preserve">Twórca wszelkich grafik na stronie WWW i w aplikacji. Dodatkowo utrzymywał na bieżąco system TFS. W końcowej części projektu był głównym testerem. </w:t>
      </w:r>
    </w:p>
    <w:p w:rsidR="00383F09" w:rsidRPr="0055461A" w:rsidRDefault="00383F09" w:rsidP="00A30699">
      <w:pPr>
        <w:pStyle w:val="Nagwek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1" w:name="_Toc342381789"/>
      <w:r w:rsidRPr="0055461A">
        <w:rPr>
          <w:rFonts w:ascii="Times New Roman" w:hAnsi="Times New Roman" w:cs="Times New Roman"/>
          <w:sz w:val="32"/>
          <w:szCs w:val="32"/>
          <w:lang w:val="en-US"/>
        </w:rPr>
        <w:t>BAZA DANYCH</w:t>
      </w:r>
      <w:bookmarkEnd w:id="11"/>
    </w:p>
    <w:p w:rsidR="00383F09" w:rsidRPr="0055461A" w:rsidRDefault="00383F09" w:rsidP="00383F09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2" w:name="_Toc342381790"/>
      <w:bookmarkStart w:id="13" w:name="_Toc314049590"/>
      <w:bookmarkStart w:id="14" w:name="_Toc314049595"/>
      <w:r w:rsidRPr="0055461A">
        <w:rPr>
          <w:rFonts w:ascii="Times New Roman" w:hAnsi="Times New Roman" w:cs="Times New Roman"/>
          <w:sz w:val="28"/>
          <w:szCs w:val="28"/>
        </w:rPr>
        <w:t>Definiowanie encji i związków</w:t>
      </w:r>
      <w:bookmarkEnd w:id="12"/>
    </w:p>
    <w:p w:rsidR="00383F09" w:rsidRPr="0055461A" w:rsidRDefault="00383F09" w:rsidP="00383F09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61A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342381791"/>
      <w:r w:rsidRPr="0055461A">
        <w:rPr>
          <w:rFonts w:ascii="Times New Roman" w:hAnsi="Times New Roman" w:cs="Times New Roman"/>
          <w:sz w:val="24"/>
          <w:szCs w:val="24"/>
        </w:rPr>
        <w:t>Definiowanie encji</w:t>
      </w:r>
      <w:bookmarkEnd w:id="13"/>
      <w:bookmarkEnd w:id="15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</w:t>
      </w:r>
    </w:p>
    <w:p w:rsidR="00383F09" w:rsidRPr="00E17048" w:rsidRDefault="00383F09" w:rsidP="00383F09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osobowe klienta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0"/>
        <w:gridCol w:w="2798"/>
        <w:gridCol w:w="3040"/>
        <w:gridCol w:w="1312"/>
      </w:tblGrid>
      <w:tr w:rsidR="00383F09" w:rsidRPr="00E17048" w:rsidTr="00383F09">
        <w:trPr>
          <w:trHeight w:val="330"/>
        </w:trPr>
        <w:tc>
          <w:tcPr>
            <w:tcW w:w="92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Klient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NIK</w:t>
            </w:r>
          </w:p>
        </w:tc>
        <w:tc>
          <w:tcPr>
            <w:tcW w:w="279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identyfikujący klienta</w:t>
            </w:r>
          </w:p>
        </w:tc>
        <w:tc>
          <w:tcPr>
            <w:tcW w:w="30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 dodatnia</w:t>
            </w:r>
          </w:p>
        </w:tc>
        <w:tc>
          <w:tcPr>
            <w:tcW w:w="131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NIP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identyfikacji podatkowej klienta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10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Nazwa_firmy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firmy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Imię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Numer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 i znak "/"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pocztowy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 pocztowy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30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 kontaktowy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9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NIK</w:t>
      </w:r>
    </w:p>
    <w:p w:rsidR="00383F09" w:rsidRPr="001E7FB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0015B2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Dostawcy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6"/>
        <w:gridCol w:w="2779"/>
        <w:gridCol w:w="3103"/>
        <w:gridCol w:w="1302"/>
      </w:tblGrid>
      <w:tr w:rsidR="00383F09" w:rsidRPr="00E17048" w:rsidTr="00383F09">
        <w:trPr>
          <w:trHeight w:val="330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Dostawca</w:t>
            </w:r>
          </w:p>
        </w:tc>
      </w:tr>
      <w:tr w:rsidR="00383F09" w:rsidRPr="00E17048" w:rsidTr="00383F09">
        <w:trPr>
          <w:trHeight w:val="61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identyfikujący dostawce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REGON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Ciąg 10 cyfr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Pełna nazwa firmy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znaki "-" "." ""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Numer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 kontaktowy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NID, REGON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NID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pracownika firmy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3"/>
        <w:gridCol w:w="3160"/>
        <w:gridCol w:w="2922"/>
        <w:gridCol w:w="1225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Pracownik</w:t>
            </w:r>
          </w:p>
        </w:tc>
      </w:tr>
      <w:tr w:rsidR="00383F09" w:rsidRPr="00E17048" w:rsidTr="00383F09">
        <w:trPr>
          <w:trHeight w:val="600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pracownika</w:t>
            </w:r>
          </w:p>
        </w:tc>
        <w:tc>
          <w:tcPr>
            <w:tcW w:w="29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 "-"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Imię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pesel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11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10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NP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zamówienia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94"/>
        <w:gridCol w:w="2832"/>
        <w:gridCol w:w="2987"/>
        <w:gridCol w:w="1327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Zamówienie</w:t>
            </w:r>
          </w:p>
        </w:tc>
      </w:tr>
      <w:tr w:rsidR="00383F09" w:rsidRPr="00E17048" w:rsidTr="00383F09">
        <w:trPr>
          <w:trHeight w:val="60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IdZam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83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zamówienia</w:t>
            </w:r>
          </w:p>
        </w:tc>
        <w:tc>
          <w:tcPr>
            <w:tcW w:w="298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_zamowienia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 złożenia zamówienia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zamówienia (czy zrealizowane)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{niezrealizowane, zrealizowane}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IdZamówienia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IdZamówienia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lastRenderedPageBreak/>
        <w:t>Semantyka encji: Informacje o konkretnym towarze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Towar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 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 znaki "-" "." " 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Aktualna ilość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 sklepowa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 i znak ","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Minimalna ilość danego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IdTowaru, Nazwa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IdTowaru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Charakter encji: Encja </w:t>
      </w:r>
      <w:r>
        <w:rPr>
          <w:rFonts w:ascii="Times New Roman" w:hAnsi="Times New Roman" w:cs="Times New Roman"/>
          <w:sz w:val="24"/>
          <w:szCs w:val="24"/>
        </w:rPr>
        <w:t>silna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dotyczące transakcji</w:t>
      </w:r>
    </w:p>
    <w:tbl>
      <w:tblPr>
        <w:tblW w:w="92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8"/>
        <w:gridCol w:w="2823"/>
        <w:gridCol w:w="3007"/>
        <w:gridCol w:w="1323"/>
      </w:tblGrid>
      <w:tr w:rsidR="00383F09" w:rsidRPr="00E17048" w:rsidTr="00383F09">
        <w:trPr>
          <w:trHeight w:val="315"/>
        </w:trPr>
        <w:tc>
          <w:tcPr>
            <w:tcW w:w="92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Księgowość</w:t>
            </w:r>
          </w:p>
        </w:tc>
      </w:tr>
      <w:tr w:rsidR="00383F09" w:rsidRPr="00E17048" w:rsidTr="00383F09">
        <w:trPr>
          <w:trHeight w:val="60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wykonania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Wartość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 i znak ","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IdTransakcji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IdTransakcji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</w:t>
      </w:r>
      <w:r>
        <w:rPr>
          <w:rFonts w:ascii="Times New Roman" w:hAnsi="Times New Roman" w:cs="Times New Roman"/>
          <w:sz w:val="24"/>
          <w:szCs w:val="24"/>
        </w:rPr>
        <w:t>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ENC/007 Dostawa</w:t>
      </w:r>
    </w:p>
    <w:p w:rsidR="00383F09" w:rsidRPr="00E51BE6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Semantyka encji: Dane dotyczące dostawy towaru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Dostawa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a_dostawy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wejścia towarów do magazynu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dostawy (czy zrealizowana)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{zamówiona, dostarczona}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IdDostawy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IdDostawy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Hasło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logowania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lastRenderedPageBreak/>
              <w:t>Hasło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Haslo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Znaki alfanumeryczne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Login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Login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stanowiska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identyfikacyjny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{sprzedawca, magazynier, kierownik, zwolniony}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r>
        <w:rPr>
          <w:rFonts w:ascii="Times New Roman" w:hAnsi="Times New Roman" w:cs="Times New Roman"/>
          <w:sz w:val="24"/>
          <w:szCs w:val="24"/>
        </w:rPr>
        <w:t>Identyfikator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Stanowisko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Identyfikator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17048">
        <w:br w:type="page"/>
      </w:r>
      <w:bookmarkStart w:id="16" w:name="_Toc342381792"/>
      <w:r w:rsidRPr="0055461A">
        <w:rPr>
          <w:rFonts w:ascii="Times New Roman" w:hAnsi="Times New Roman" w:cs="Times New Roman"/>
          <w:sz w:val="24"/>
          <w:szCs w:val="24"/>
        </w:rPr>
        <w:lastRenderedPageBreak/>
        <w:t>Definiowanie związków</w:t>
      </w:r>
      <w:bookmarkEnd w:id="16"/>
    </w:p>
    <w:p w:rsidR="00383F09" w:rsidRDefault="00383F09" w:rsidP="00403305">
      <w:pPr>
        <w:pStyle w:val="Nagwek2"/>
        <w:numPr>
          <w:ilvl w:val="0"/>
          <w:numId w:val="0"/>
        </w:numPr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788797" cy="819978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32" cy="82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14049593"/>
      <w:bookmarkStart w:id="18" w:name="_Toc342381793"/>
      <w:r w:rsidRPr="0055461A">
        <w:rPr>
          <w:rFonts w:ascii="Times New Roman" w:hAnsi="Times New Roman" w:cs="Times New Roman"/>
          <w:sz w:val="24"/>
          <w:szCs w:val="24"/>
        </w:rPr>
        <w:t>Definicje predykatowe typów encji</w:t>
      </w:r>
      <w:bookmarkEnd w:id="17"/>
      <w:bookmarkEnd w:id="18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Nazwa_firmy, </w:t>
      </w:r>
      <w:r w:rsidRPr="00E17048">
        <w:rPr>
          <w:rFonts w:ascii="Times New Roman" w:hAnsi="Times New Roman" w:cs="Times New Roman"/>
          <w:sz w:val="24"/>
          <w:szCs w:val="24"/>
        </w:rPr>
        <w:t xml:space="preserve">Nazwisko, </w:t>
      </w:r>
      <w:r>
        <w:rPr>
          <w:rFonts w:ascii="Times New Roman" w:hAnsi="Times New Roman" w:cs="Times New Roman"/>
          <w:sz w:val="24"/>
          <w:szCs w:val="24"/>
        </w:rPr>
        <w:t>Imię,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 w:rsidRPr="00E17048">
        <w:rPr>
          <w:rFonts w:ascii="Times New Roman" w:hAnsi="Times New Roman" w:cs="Times New Roman"/>
          <w:sz w:val="24"/>
          <w:szCs w:val="24"/>
        </w:rPr>
        <w:t>, Nazwisko, Imię,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IdZamówienia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 wykonania, Kwota)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17048">
        <w:rPr>
          <w:rFonts w:ascii="Times New Roman" w:hAnsi="Times New Roman" w:cs="Times New Roman"/>
          <w:sz w:val="24"/>
          <w:szCs w:val="24"/>
        </w:rPr>
        <w:t xml:space="preserve"> Dostawa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>
        <w:rPr>
          <w:rFonts w:ascii="Times New Roman" w:hAnsi="Times New Roman" w:cs="Times New Roman"/>
          <w:sz w:val="24"/>
          <w:szCs w:val="24"/>
        </w:rPr>
        <w:t>, Data,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ENC/008</w:t>
      </w:r>
      <w:r w:rsidRPr="00F250BC">
        <w:rPr>
          <w:rFonts w:ascii="Times New Roman" w:hAnsi="Times New Roman" w:cs="Times New Roman"/>
          <w:sz w:val="24"/>
          <w:szCs w:val="24"/>
        </w:rPr>
        <w:t xml:space="preserve"> Hasło (</w:t>
      </w:r>
      <w:r w:rsidRPr="00E0615B">
        <w:rPr>
          <w:rFonts w:ascii="Times New Roman" w:hAnsi="Times New Roman" w:cs="Times New Roman"/>
          <w:sz w:val="24"/>
          <w:szCs w:val="24"/>
          <w:u w:val="single"/>
        </w:rPr>
        <w:t>Login</w:t>
      </w:r>
      <w:r w:rsidRPr="00F250BC">
        <w:rPr>
          <w:rFonts w:ascii="Times New Roman" w:hAnsi="Times New Roman" w:cs="Times New Roman"/>
          <w:sz w:val="24"/>
          <w:szCs w:val="24"/>
        </w:rPr>
        <w:t>, Hasło)</w:t>
      </w:r>
    </w:p>
    <w:p w:rsidR="00383F09" w:rsidRPr="00F250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ENC/009</w:t>
      </w:r>
      <w:r w:rsidRPr="00F250BC">
        <w:rPr>
          <w:rFonts w:ascii="Times New Roman" w:hAnsi="Times New Roman" w:cs="Times New Roman"/>
          <w:sz w:val="24"/>
          <w:szCs w:val="24"/>
        </w:rPr>
        <w:t xml:space="preserve"> Stanowisko (</w:t>
      </w:r>
      <w:r w:rsidRPr="00F250BC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F250BC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14049594"/>
      <w:bookmarkStart w:id="20" w:name="_Toc342381794"/>
      <w:r w:rsidRPr="0055461A">
        <w:rPr>
          <w:rFonts w:ascii="Times New Roman" w:hAnsi="Times New Roman" w:cs="Times New Roman"/>
          <w:sz w:val="24"/>
          <w:szCs w:val="24"/>
        </w:rPr>
        <w:t>Definicje predykatowe związków encji</w:t>
      </w:r>
      <w:bookmarkEnd w:id="19"/>
      <w:bookmarkEnd w:id="20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Cs w:val="24"/>
        </w:rPr>
      </w:pP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ZWI/001 Kreuje(Klient(1,1):Zamówienie(0,N))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ZWI/002 Zawiera(Zamówienie(0,N):Towar(1,N))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ZWI/003 Liczy(Dostawa(0,N):Towar(1,N))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ZWI/004 Realizuje(Dostawca(1,1):Dostawa(0,N))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ZWI/005 Przyjmuje(Pracownik(1,1):Dostawa(0,N))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ZWI/006 Posiada(Zamówienie(0,N):Pracownik(1,1))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ZWI/007 Przypisane(Pracownik(1,1):Hasło(1,1))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ZWI/008 Zajmuje(Pracownik(0,N):Stanowisko(1,1))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ZWI/009 DotyczyZamów(Księgowość(0,N):Zamówienie(1,1))</w:t>
      </w:r>
    </w:p>
    <w:p w:rsidR="00383F09" w:rsidRPr="00AE7043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ZWI/010 DotyczyDostawy(Księgowość(0,N):Dostawa(1,1))</w:t>
      </w:r>
    </w:p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Nagwek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1" w:name="_Toc342381795"/>
      <w:r w:rsidRPr="0055461A">
        <w:rPr>
          <w:rFonts w:ascii="Times New Roman" w:hAnsi="Times New Roman" w:cs="Times New Roman"/>
          <w:sz w:val="24"/>
          <w:szCs w:val="24"/>
        </w:rPr>
        <w:lastRenderedPageBreak/>
        <w:t>Diagram ERD</w:t>
      </w:r>
      <w:bookmarkEnd w:id="21"/>
    </w:p>
    <w:p w:rsidR="00383F09" w:rsidRDefault="00383F09" w:rsidP="00383F09"/>
    <w:p w:rsidR="00383F09" w:rsidRPr="00003012" w:rsidRDefault="00383F09" w:rsidP="00383F09">
      <w:r>
        <w:rPr>
          <w:noProof/>
          <w:lang w:eastAsia="pl-PL"/>
        </w:rPr>
        <w:drawing>
          <wp:inline distT="0" distB="0" distL="0" distR="0">
            <wp:extent cx="5761355" cy="48710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Pr="0055461A" w:rsidRDefault="00383F09" w:rsidP="00A73D43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2" w:name="_Toc342381796"/>
      <w:r w:rsidRPr="0055461A">
        <w:rPr>
          <w:rFonts w:ascii="Times New Roman" w:hAnsi="Times New Roman" w:cs="Times New Roman"/>
          <w:sz w:val="28"/>
          <w:szCs w:val="28"/>
        </w:rPr>
        <w:t>Transformacja modelu konceptualnego do modelu logicznego:</w:t>
      </w:r>
      <w:bookmarkEnd w:id="22"/>
    </w:p>
    <w:p w:rsidR="00383F09" w:rsidRDefault="00383F09" w:rsidP="00383F09">
      <w:pPr>
        <w:rPr>
          <w:color w:val="000000" w:themeColor="text1"/>
        </w:rPr>
      </w:pPr>
      <w:r>
        <w:rPr>
          <w:color w:val="000000" w:themeColor="text1"/>
        </w:rPr>
        <w:t>1)</w:t>
      </w:r>
    </w:p>
    <w:bookmarkStart w:id="23" w:name="_MON_1411629016"/>
    <w:bookmarkEnd w:id="23"/>
    <w:p w:rsidR="00383F09" w:rsidRPr="0079101C" w:rsidRDefault="00383F09" w:rsidP="00383F09">
      <w:pPr>
        <w:rPr>
          <w:color w:val="000000" w:themeColor="text1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47.75pt" o:ole="">
            <v:imagedata r:id="rId12" o:title=""/>
          </v:shape>
          <o:OLEObject Type="Embed" ProgID="Word.Picture.8" ShapeID="_x0000_i1025" DrawAspect="Content" ObjectID="_1416304557" r:id="rId13"/>
        </w:objec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>KLIENT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bCs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Kreuje</w:t>
      </w:r>
      <w:r w:rsidRPr="00AC36BC">
        <w:rPr>
          <w:rFonts w:ascii="Times New Roman" w:hAnsi="Times New Roman" w:cs="Times New Roman"/>
          <w:sz w:val="24"/>
          <w:szCs w:val="24"/>
        </w:rPr>
        <w:t xml:space="preserve"> (KLIENT(1,1) : </w:t>
      </w:r>
      <w:r>
        <w:rPr>
          <w:rFonts w:ascii="Times New Roman" w:hAnsi="Times New Roman" w:cs="Times New Roman"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sz w:val="24"/>
          <w:szCs w:val="24"/>
        </w:rPr>
        <w:t>(0,N))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 xml:space="preserve">Klienci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#NIK,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4" w:name="_MON_1411629586"/>
    <w:bookmarkEnd w:id="24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6" type="#_x0000_t75" style="width:453.9pt;height:47.75pt" o:ole="">
            <v:imagedata r:id="rId14" o:title=""/>
          </v:shape>
          <o:OLEObject Type="Embed" ProgID="Word.Picture.8" ShapeID="_x0000_i1026" DrawAspect="Content" ObjectID="_1416304558" r:id="rId1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Zawiera</w:t>
      </w:r>
      <w:r w:rsidRPr="00AC36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ZAMÓWI</w:t>
      </w:r>
      <w:r w:rsidRPr="00AC36BC">
        <w:rPr>
          <w:rFonts w:ascii="Times New Roman" w:hAnsi="Times New Roman" w:cs="Times New Roman"/>
          <w:sz w:val="24"/>
          <w:szCs w:val="24"/>
        </w:rPr>
        <w:t xml:space="preserve">ENIE(0,N) : </w:t>
      </w:r>
      <w:r>
        <w:rPr>
          <w:rFonts w:ascii="Times New Roman" w:hAnsi="Times New Roman" w:cs="Times New Roman"/>
          <w:sz w:val="24"/>
          <w:szCs w:val="24"/>
        </w:rPr>
        <w:t>TOWAR (1,N</w:t>
      </w:r>
      <w:r w:rsidRPr="00AC36BC">
        <w:rPr>
          <w:rFonts w:ascii="Times New Roman" w:hAnsi="Times New Roman" w:cs="Times New Roman"/>
          <w:sz w:val="24"/>
          <w:szCs w:val="24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C530D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nia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7272BE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Opisy_zamowien </w:t>
      </w:r>
      <w:r w:rsidRPr="007272B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#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Zamówienia, #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Towaru,</w:t>
      </w:r>
      <w:r>
        <w:rPr>
          <w:rFonts w:ascii="Times New Roman" w:hAnsi="Times New Roman" w:cs="Times New Roman"/>
          <w:i/>
          <w:sz w:val="24"/>
          <w:szCs w:val="24"/>
        </w:rPr>
        <w:t xml:space="preserve"> Ilosc</w:t>
      </w:r>
      <w:r w:rsidRPr="007272BE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5" w:name="_MON_1411629837"/>
    <w:bookmarkEnd w:id="25"/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7" type="#_x0000_t75" style="width:453.9pt;height:47.75pt" o:ole="">
            <v:imagedata r:id="rId16" o:title=""/>
          </v:shape>
          <o:OLEObject Type="Embed" ProgID="Word.Picture.8" ShapeID="_x0000_i1027" DrawAspect="Content" ObjectID="_1416304559" r:id="rId1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C56E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Liczy</w:t>
      </w:r>
      <w:r>
        <w:rPr>
          <w:lang w:val="pl-PL"/>
        </w:rPr>
        <w:t xml:space="preserve"> (DOSTAWA</w:t>
      </w:r>
      <w:r w:rsidRPr="001C56E4">
        <w:rPr>
          <w:lang w:val="pl-PL"/>
        </w:rPr>
        <w:t>(</w:t>
      </w:r>
      <w:r>
        <w:rPr>
          <w:lang w:val="pl-PL"/>
        </w:rPr>
        <w:t>0,N) : TOWAR(1,N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1C56E4" w:rsidRDefault="00383F09" w:rsidP="00383F09">
      <w:pPr>
        <w:pStyle w:val="Bezodstpw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Dostawy</w:t>
      </w:r>
      <w:r w:rsidRPr="001C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Data_dostawy, </w:t>
      </w:r>
      <w:r w:rsidRPr="00C530D8">
        <w:rPr>
          <w:rFonts w:ascii="Times New Roman" w:hAnsi="Times New Roman" w:cs="Times New Roman"/>
          <w:i/>
          <w:sz w:val="24"/>
          <w:szCs w:val="24"/>
        </w:rPr>
        <w:t>Status)</w:t>
      </w:r>
    </w:p>
    <w:p w:rsidR="00383F09" w:rsidRPr="00A154E8" w:rsidRDefault="00383F09" w:rsidP="00383F09">
      <w:pPr>
        <w:pStyle w:val="Bezodstpw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154E8">
        <w:rPr>
          <w:rFonts w:ascii="Times New Roman" w:hAnsi="Times New Roman" w:cs="Times New Roman"/>
          <w:b/>
          <w:sz w:val="24"/>
          <w:szCs w:val="24"/>
        </w:rPr>
        <w:t>Opis</w:t>
      </w:r>
      <w:r>
        <w:rPr>
          <w:rFonts w:ascii="Times New Roman" w:hAnsi="Times New Roman" w:cs="Times New Roman"/>
          <w:b/>
          <w:sz w:val="24"/>
          <w:szCs w:val="24"/>
        </w:rPr>
        <w:t>y_d</w:t>
      </w:r>
      <w:r w:rsidRPr="00A154E8">
        <w:rPr>
          <w:rFonts w:ascii="Times New Roman" w:hAnsi="Times New Roman" w:cs="Times New Roman"/>
          <w:b/>
          <w:sz w:val="24"/>
          <w:szCs w:val="24"/>
        </w:rPr>
        <w:t>ostaw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 xml:space="preserve">IdDostawy,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i/>
          <w:sz w:val="24"/>
          <w:szCs w:val="24"/>
        </w:rPr>
        <w:t>, Ilosc, Cena_producenta)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6" w:name="_MON_1411631037"/>
    <w:bookmarkEnd w:id="26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8" type="#_x0000_t75" style="width:453.9pt;height:47.75pt" o:ole="">
            <v:imagedata r:id="rId18" o:title=""/>
          </v:shape>
          <o:OLEObject Type="Embed" ProgID="Word.Picture.8" ShapeID="_x0000_i1028" DrawAspect="Content" ObjectID="_1416304560" r:id="rId1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1E7FB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Realizuje</w:t>
      </w:r>
      <w:r>
        <w:rPr>
          <w:lang w:val="pl-PL"/>
        </w:rPr>
        <w:t xml:space="preserve"> (DOSTAWCA(1,1) : DOSTAWA(0,N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#NID, Data_dostawy, Status)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7" w:name="_MON_1411631111"/>
    <w:bookmarkEnd w:id="27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9" type="#_x0000_t75" style="width:453.9pt;height:47.75pt" o:ole="">
            <v:imagedata r:id="rId20" o:title=""/>
          </v:shape>
          <o:OLEObject Type="Embed" ProgID="Word.Picture.8" ShapeID="_x0000_i1029" DrawAspect="Content" ObjectID="_1416304561" r:id="rId2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79101C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Przyjmuje</w:t>
      </w:r>
      <w:r>
        <w:rPr>
          <w:color w:val="000000" w:themeColor="text1"/>
          <w:lang w:val="pl-PL"/>
        </w:rPr>
        <w:t xml:space="preserve"> (PRACOWNIK(1,1) : DOSTAWA(0,N</w:t>
      </w:r>
      <w:r w:rsidRPr="0079101C">
        <w:rPr>
          <w:color w:val="000000" w:themeColor="text1"/>
          <w:lang w:val="pl-PL"/>
        </w:rPr>
        <w:t>))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Status, #NP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8" w:name="_MON_1411631233"/>
    <w:bookmarkEnd w:id="28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0" type="#_x0000_t75" style="width:453.9pt;height:47.75pt" o:ole="">
            <v:imagedata r:id="rId22" o:title=""/>
          </v:shape>
          <o:OLEObject Type="Embed" ProgID="Word.Picture.8" ShapeID="_x0000_i1030" DrawAspect="Content" ObjectID="_1416304562" r:id="rId23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Posiada</w:t>
      </w:r>
      <w:r>
        <w:rPr>
          <w:color w:val="000000" w:themeColor="text1"/>
          <w:lang w:val="pl-PL"/>
        </w:rPr>
        <w:t xml:space="preserve"> (ZAMÓWIENIE(0,N) : PRACOWNIK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Status, #NP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29" w:name="_MON_1411631312"/>
    <w:bookmarkEnd w:id="29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1" type="#_x0000_t75" style="width:453.9pt;height:47.75pt" o:ole="">
            <v:imagedata r:id="rId24" o:title=""/>
          </v:shape>
          <o:OLEObject Type="Embed" ProgID="Word.Picture.8" ShapeID="_x0000_i1031" DrawAspect="Content" ObjectID="_1416304563" r:id="rId25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Przypisane</w:t>
      </w:r>
      <w:r>
        <w:rPr>
          <w:color w:val="000000" w:themeColor="text1"/>
          <w:lang w:val="pl-PL"/>
        </w:rPr>
        <w:t xml:space="preserve"> (PRACOWNIK</w:t>
      </w:r>
      <w:r w:rsidRPr="0079101C">
        <w:rPr>
          <w:color w:val="000000" w:themeColor="text1"/>
          <w:lang w:val="pl-PL"/>
        </w:rPr>
        <w:t>(</w:t>
      </w:r>
      <w:r>
        <w:rPr>
          <w:color w:val="000000" w:themeColor="text1"/>
          <w:lang w:val="pl-PL"/>
        </w:rPr>
        <w:t>1,1</w:t>
      </w:r>
      <w:r w:rsidRPr="0079101C">
        <w:rPr>
          <w:color w:val="000000" w:themeColor="text1"/>
          <w:lang w:val="pl-PL"/>
        </w:rPr>
        <w:t xml:space="preserve">) : </w:t>
      </w:r>
      <w:r>
        <w:rPr>
          <w:color w:val="000000" w:themeColor="text1"/>
          <w:lang w:val="pl-PL"/>
        </w:rPr>
        <w:t>HASŁO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Hasła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4EE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0" w:name="_MON_1411631377"/>
    <w:bookmarkEnd w:id="30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2" type="#_x0000_t75" style="width:453.9pt;height:47.75pt" o:ole="">
            <v:imagedata r:id="rId26" o:title=""/>
          </v:shape>
          <o:OLEObject Type="Embed" ProgID="Word.Picture.8" ShapeID="_x0000_i1032" DrawAspect="Content" ObjectID="_1416304564" r:id="rId27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Zajmuje</w:t>
      </w:r>
      <w:r>
        <w:rPr>
          <w:color w:val="000000" w:themeColor="text1"/>
          <w:lang w:val="pl-PL"/>
        </w:rPr>
        <w:t xml:space="preserve"> (PRACOWNIK(0,N) : STANOWISKO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#Identyfikator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Stanowiska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1" w:name="_MON_1411631420"/>
    <w:bookmarkEnd w:id="31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3" type="#_x0000_t75" style="width:453.9pt;height:47.75pt" o:ole="">
            <v:imagedata r:id="rId28" o:title=""/>
          </v:shape>
          <o:OLEObject Type="Embed" ProgID="Word.Picture.8" ShapeID="_x0000_i1033" DrawAspect="Content" ObjectID="_1416304565" r:id="rId29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i/>
          <w:sz w:val="24"/>
          <w:szCs w:val="24"/>
        </w:rPr>
        <w:t xml:space="preserve"> Data_wykonania, Kwota)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DotyczyZamów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ZAMÓWIENIE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#IdZamówienia)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bookmarkStart w:id="32" w:name="_MON_1411631499"/>
    <w:bookmarkEnd w:id="32"/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4" type="#_x0000_t75" style="width:453.9pt;height:47.75pt" o:ole="">
            <v:imagedata r:id="rId30" o:title=""/>
          </v:shape>
          <o:OLEObject Type="Embed" ProgID="Word.Picture.8" ShapeID="_x0000_i1034" DrawAspect="Content" ObjectID="_1416304566" r:id="rId31"/>
        </w:objec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BA0B45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color w:val="000000" w:themeColor="text1"/>
          <w:lang w:val="pl-PL"/>
        </w:rPr>
        <w:t>DotyczyDostawy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DOSTAWA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Pr="00AC36BC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#IdDostawy)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55461A" w:rsidRDefault="00383F09" w:rsidP="0055461A">
      <w:pPr>
        <w:pStyle w:val="Nagwek2"/>
        <w:numPr>
          <w:ilvl w:val="0"/>
          <w:numId w:val="0"/>
        </w:numPr>
        <w:ind w:left="576"/>
        <w:rPr>
          <w:rFonts w:ascii="Times New Roman" w:hAnsi="Times New Roman" w:cs="Times New Roman"/>
          <w:sz w:val="28"/>
          <w:szCs w:val="28"/>
        </w:rPr>
      </w:pPr>
    </w:p>
    <w:p w:rsidR="00383F09" w:rsidRPr="0055461A" w:rsidRDefault="00383F09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6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342381797"/>
      <w:r w:rsidRPr="0055461A">
        <w:rPr>
          <w:rFonts w:ascii="Times New Roman" w:hAnsi="Times New Roman" w:cs="Times New Roman"/>
          <w:sz w:val="28"/>
          <w:szCs w:val="28"/>
        </w:rPr>
        <w:t>Definicje schematów relacji</w:t>
      </w:r>
      <w:bookmarkEnd w:id="14"/>
      <w:bookmarkEnd w:id="33"/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REL/001 Klienci/Klient</w:t>
      </w:r>
    </w:p>
    <w:tbl>
      <w:tblPr>
        <w:tblW w:w="1053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980"/>
        <w:gridCol w:w="1080"/>
        <w:gridCol w:w="1080"/>
        <w:gridCol w:w="820"/>
        <w:gridCol w:w="1260"/>
        <w:gridCol w:w="1293"/>
        <w:gridCol w:w="1307"/>
      </w:tblGrid>
      <w:tr w:rsidR="00383F09" w:rsidRPr="00E17048" w:rsidTr="00383F09">
        <w:trPr>
          <w:trHeight w:val="315"/>
        </w:trPr>
        <w:tc>
          <w:tcPr>
            <w:tcW w:w="1053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NIK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Nazwa_firmy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300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951"/>
      </w:tblGrid>
      <w:tr w:rsidR="00383F09" w:rsidRPr="00E17048" w:rsidTr="00383F09">
        <w:trPr>
          <w:trHeight w:val="315"/>
        </w:trPr>
        <w:tc>
          <w:tcPr>
            <w:tcW w:w="47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9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NIP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Nazwa_firmy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Telefon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Pr="00D654F7" w:rsidRDefault="00383F09" w:rsidP="00383F09">
      <w:pPr>
        <w:pStyle w:val="Bezodstpw"/>
        <w:rPr>
          <w:rFonts w:ascii="Times New Roman" w:hAnsi="Times New Roman" w:cs="Times New Roman"/>
          <w:b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Przykładowe dane w tabeli:</w:t>
      </w: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70"/>
        <w:gridCol w:w="1423"/>
        <w:gridCol w:w="1984"/>
        <w:gridCol w:w="1418"/>
        <w:gridCol w:w="992"/>
        <w:gridCol w:w="1559"/>
        <w:gridCol w:w="1418"/>
        <w:gridCol w:w="1134"/>
      </w:tblGrid>
      <w:tr w:rsidR="00383F09" w:rsidRPr="00D654F7" w:rsidTr="00383F09"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NIP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Nazwa_firmy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Nazwisko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Imie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Miasto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Ulica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Numer</w:t>
            </w:r>
          </w:p>
        </w:tc>
      </w:tr>
      <w:tr w:rsidR="00383F09" w:rsidRPr="00D654F7" w:rsidTr="00383F09">
        <w:tc>
          <w:tcPr>
            <w:tcW w:w="670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1489547826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Grabiński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Michał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Wrocław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Krótka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5/6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1486589325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Gąbka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Łukasz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Granowiec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Bliska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10/0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5478963254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Agrotech sp. z o. o.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Łódź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Mała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22/14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Nowak-Kowalska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Anna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Warszawa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3-go maja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7/0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1343829573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Hedonos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Bielsko-</w:t>
            </w: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Biała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Pl. Solny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14/23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3"/>
        <w:gridCol w:w="1701"/>
        <w:gridCol w:w="1417"/>
      </w:tblGrid>
      <w:tr w:rsidR="00383F09" w:rsidTr="00383F09"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Kod_pocztowy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Bezodstpw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Telefon</w:t>
            </w:r>
          </w:p>
        </w:tc>
      </w:tr>
      <w:tr w:rsidR="00383F09" w:rsidTr="00383F09"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58-309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746660025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62-301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Odolanów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35-140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Łódź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505930044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13-500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Warszaw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637305050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52-453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Bielsko-</w:t>
            </w: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Biała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REL/002 Dostawcy/Dostawca</w:t>
      </w: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8"/>
        <w:gridCol w:w="1080"/>
        <w:gridCol w:w="1080"/>
        <w:gridCol w:w="820"/>
        <w:gridCol w:w="1260"/>
        <w:gridCol w:w="1160"/>
        <w:gridCol w:w="1275"/>
      </w:tblGrid>
      <w:tr w:rsidR="00383F09" w:rsidRPr="00E17048" w:rsidTr="00383F09">
        <w:trPr>
          <w:trHeight w:val="315"/>
        </w:trPr>
        <w:tc>
          <w:tcPr>
            <w:tcW w:w="102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lastRenderedPageBreak/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18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Pełna 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REGON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9372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17"/>
        <w:gridCol w:w="1286"/>
        <w:gridCol w:w="1407"/>
        <w:gridCol w:w="1754"/>
        <w:gridCol w:w="1843"/>
        <w:gridCol w:w="1417"/>
        <w:gridCol w:w="1048"/>
      </w:tblGrid>
      <w:tr w:rsidR="00383F09" w:rsidRPr="00E17048" w:rsidTr="00383F09">
        <w:trPr>
          <w:trHeight w:val="570"/>
        </w:trPr>
        <w:tc>
          <w:tcPr>
            <w:tcW w:w="6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NID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REGON</w:t>
            </w:r>
          </w:p>
        </w:tc>
        <w:tc>
          <w:tcPr>
            <w:tcW w:w="1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_dostawcy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 xml:space="preserve">Numer 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  <w:tcBorders>
              <w:top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145621478</w:t>
            </w:r>
          </w:p>
        </w:tc>
        <w:tc>
          <w:tcPr>
            <w:tcW w:w="14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8547852356</w:t>
            </w:r>
          </w:p>
        </w:tc>
        <w:tc>
          <w:tcPr>
            <w:tcW w:w="175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Witex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Długa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10/2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125469853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6548123579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Poldex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Szeroka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16/0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654789523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1257896541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Parker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Miękka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423214635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9812401341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Max-us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13/7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142356741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2141013721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Tom Tom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Gościejewice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85"/>
        <w:gridCol w:w="1843"/>
        <w:gridCol w:w="1417"/>
      </w:tblGrid>
      <w:tr w:rsidR="00383F09" w:rsidTr="00383F09"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Telefon</w:t>
            </w:r>
          </w:p>
        </w:tc>
      </w:tr>
      <w:tr w:rsidR="00383F09" w:rsidTr="00383F09"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40-210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856660032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746663354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58-310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746658942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53-450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12-346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Kraków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REL/003 Pracownicy/Pracownik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1080"/>
        <w:gridCol w:w="1080"/>
        <w:gridCol w:w="629"/>
        <w:gridCol w:w="1260"/>
        <w:gridCol w:w="1359"/>
        <w:gridCol w:w="1559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4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651"/>
      </w:tblGrid>
      <w:tr w:rsidR="00383F09" w:rsidRPr="00E17048" w:rsidTr="00383F09">
        <w:trPr>
          <w:trHeight w:val="315"/>
        </w:trPr>
        <w:tc>
          <w:tcPr>
            <w:tcW w:w="4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6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Nazwisko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Imie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Imię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PESEL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PESEL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Kod_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pocztowy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Zajmowane 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0F0F3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7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8"/>
        <w:gridCol w:w="1099"/>
        <w:gridCol w:w="818"/>
        <w:gridCol w:w="1648"/>
        <w:gridCol w:w="1373"/>
        <w:gridCol w:w="1275"/>
        <w:gridCol w:w="2321"/>
        <w:gridCol w:w="1433"/>
      </w:tblGrid>
      <w:tr w:rsidR="00383F09" w:rsidRPr="000F0F33" w:rsidTr="00383F09">
        <w:trPr>
          <w:trHeight w:val="480"/>
        </w:trPr>
        <w:tc>
          <w:tcPr>
            <w:tcW w:w="6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Nazwisko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Imie</w:t>
            </w:r>
          </w:p>
        </w:tc>
        <w:tc>
          <w:tcPr>
            <w:tcW w:w="1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PESEL</w:t>
            </w:r>
          </w:p>
        </w:tc>
        <w:tc>
          <w:tcPr>
            <w:tcW w:w="13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23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4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Numer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Chudy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89031301263</w:t>
            </w:r>
          </w:p>
        </w:tc>
        <w:tc>
          <w:tcPr>
            <w:tcW w:w="137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3568421589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11/0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Gaweł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85041565895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3247514895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23/5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Nowak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Józef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82030125653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3145896524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Krótka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Kowalski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Marek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70031504529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9248294572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14/2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Anna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73121234849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6543890678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Pl. Solny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-Siatka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1"/>
        <w:gridCol w:w="1701"/>
        <w:gridCol w:w="1843"/>
      </w:tblGrid>
      <w:tr w:rsidR="00383F09" w:rsidTr="00383F09"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lastRenderedPageBreak/>
              <w:t>Kod_</w:t>
            </w: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Stanowisko</w:t>
            </w:r>
          </w:p>
        </w:tc>
      </w:tr>
      <w:tr w:rsidR="00383F09" w:rsidTr="00383F09"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51-311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51-145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53-245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REL/004 Zamówienia/Zamówienie</w:t>
      </w:r>
    </w:p>
    <w:tbl>
      <w:tblPr>
        <w:tblW w:w="1057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33"/>
        <w:gridCol w:w="1645"/>
        <w:gridCol w:w="940"/>
        <w:gridCol w:w="1045"/>
        <w:gridCol w:w="1850"/>
        <w:gridCol w:w="1294"/>
        <w:gridCol w:w="872"/>
        <w:gridCol w:w="1296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Klienci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_zamowienia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6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9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5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niezrealizowane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94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2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Identyfikator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Data_zamowienia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złożenia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 zamówienia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B16BD3" w:rsidRDefault="00383F09" w:rsidP="00383F09">
      <w:pPr>
        <w:pStyle w:val="Bezodstpw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10"/>
        <w:gridCol w:w="1540"/>
        <w:gridCol w:w="540"/>
        <w:gridCol w:w="1924"/>
        <w:gridCol w:w="2441"/>
      </w:tblGrid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IdZamo</w:t>
            </w: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wienia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NIK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924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Data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lang w:eastAsia="pl-PL"/>
              </w:rPr>
              <w:t>Status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10.02.2011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5 Opisy_zamowien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A12038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Zawiera</w:t>
      </w:r>
      <w:r>
        <w:rPr>
          <w:rFonts w:ascii="Times New Roman" w:hAnsi="Times New Roman" w:cs="Times New Roman"/>
          <w:sz w:val="24"/>
          <w:szCs w:val="24"/>
        </w:rPr>
        <w:t>(Zamówienie(0,N):</w:t>
      </w:r>
      <w:r w:rsidRPr="00E17048">
        <w:rPr>
          <w:rFonts w:ascii="Times New Roman" w:hAnsi="Times New Roman" w:cs="Times New Roman"/>
          <w:sz w:val="24"/>
          <w:szCs w:val="24"/>
        </w:rPr>
        <w:t>Towar(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7048">
        <w:rPr>
          <w:rFonts w:ascii="Times New Roman" w:hAnsi="Times New Roman" w:cs="Times New Roman"/>
          <w:sz w:val="24"/>
          <w:szCs w:val="24"/>
        </w:rPr>
        <w:t>,N))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822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Ilosc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zamówionego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10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0"/>
        <w:gridCol w:w="2552"/>
        <w:gridCol w:w="2693"/>
      </w:tblGrid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IdZamo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Towary/Towar</w:t>
      </w:r>
    </w:p>
    <w:tbl>
      <w:tblPr>
        <w:tblW w:w="106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292"/>
        <w:gridCol w:w="1231"/>
        <w:gridCol w:w="1080"/>
        <w:gridCol w:w="980"/>
        <w:gridCol w:w="1559"/>
        <w:gridCol w:w="1929"/>
      </w:tblGrid>
      <w:tr w:rsidR="00383F09" w:rsidRPr="00113D70" w:rsidTr="00383F09">
        <w:trPr>
          <w:trHeight w:val="315"/>
        </w:trPr>
        <w:tc>
          <w:tcPr>
            <w:tcW w:w="1062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Opis schematu relacji</w:t>
            </w:r>
          </w:p>
        </w:tc>
      </w:tr>
      <w:tr w:rsidR="00383F09" w:rsidRPr="00113D70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Klucz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PK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Nazwa_towaru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VARCHAR(255)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Ilosc_w_sklepie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Cena_sklepowa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    </w:t>
            </w: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&gt;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Minimum_towar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_towaru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Nazwa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Ilosc_w_sklepie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Aktualna 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sklepowa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Cena sklepowa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Minimalna ilość danego towaru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80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474"/>
        <w:gridCol w:w="1474"/>
        <w:gridCol w:w="1596"/>
      </w:tblGrid>
      <w:tr w:rsidR="00383F09" w:rsidRPr="00E17048" w:rsidTr="00383F09">
        <w:trPr>
          <w:trHeight w:val="72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159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</w:t>
            </w:r>
          </w:p>
        </w:tc>
      </w:tr>
      <w:tr w:rsidR="00383F09" w:rsidRPr="00E17048" w:rsidTr="00383F09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Gumka do mazania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0,30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30cm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20cm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Zestaw-zszywasz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6,50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 spinaczy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0,70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Księgowość/Księgowość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0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Data_</w:t>
            </w: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IdZamowienia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</w:tbl>
    <w:p w:rsidR="00383F09" w:rsidRDefault="00383F09" w:rsidP="00383F09">
      <w:pPr>
        <w:pStyle w:val="Bezodstpw"/>
        <w:tabs>
          <w:tab w:val="left" w:pos="103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Znaczenie atrybutów w schemacie</w:t>
      </w:r>
    </w:p>
    <w:tbl>
      <w:tblPr>
        <w:tblW w:w="4979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07"/>
      </w:tblGrid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IdTransakcji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Numer identyfikacyjny 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wykonania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wykonania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Kwota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992496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8626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520"/>
        <w:gridCol w:w="1000"/>
        <w:gridCol w:w="1423"/>
        <w:gridCol w:w="1423"/>
      </w:tblGrid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15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  <w:tcBorders>
              <w:top w:val="single" w:sz="18" w:space="0" w:color="auto"/>
            </w:tcBorders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16.04.2011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3000,00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Dostawy/Dostawa</w:t>
      </w:r>
    </w:p>
    <w:tbl>
      <w:tblPr>
        <w:tblW w:w="10575" w:type="dxa"/>
        <w:tblInd w:w="5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1"/>
        <w:gridCol w:w="1747"/>
        <w:gridCol w:w="1024"/>
        <w:gridCol w:w="1134"/>
        <w:gridCol w:w="1701"/>
        <w:gridCol w:w="1275"/>
        <w:gridCol w:w="851"/>
        <w:gridCol w:w="1202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04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73"/>
      </w:tblGrid>
      <w:tr w:rsidR="00383F09" w:rsidRPr="00E17048" w:rsidTr="00383F09">
        <w:trPr>
          <w:trHeight w:val="315"/>
        </w:trPr>
        <w:tc>
          <w:tcPr>
            <w:tcW w:w="504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wpłynięcia towaru do magazynu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pracownika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18"/>
        <w:gridCol w:w="1701"/>
        <w:gridCol w:w="2127"/>
        <w:gridCol w:w="1842"/>
        <w:gridCol w:w="3119"/>
      </w:tblGrid>
      <w:tr w:rsidR="00383F09" w:rsidRPr="00E17048" w:rsidTr="00383F09">
        <w:trPr>
          <w:trHeight w:val="300"/>
        </w:trPr>
        <w:tc>
          <w:tcPr>
            <w:tcW w:w="17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NP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13.04.2001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02.04.2011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Opisy_dostaw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78139A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Liczy(Dostawa(0,N):Towar(1,N))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0"/>
        <w:gridCol w:w="629"/>
        <w:gridCol w:w="1260"/>
        <w:gridCol w:w="967"/>
        <w:gridCol w:w="1701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Cena_producenta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Dostawy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Cena_producenta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 producenta towaru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</w:t>
      </w:r>
      <w:r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 xml:space="preserve">kładowe dane tabeli o schemacie </w:t>
      </w: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relacji</w:t>
      </w:r>
    </w:p>
    <w:tbl>
      <w:tblPr>
        <w:tblW w:w="724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740"/>
        <w:gridCol w:w="2247"/>
      </w:tblGrid>
      <w:tr w:rsidR="00383F09" w:rsidRPr="00E17048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Cena_producenta</w:t>
            </w:r>
          </w:p>
        </w:tc>
      </w:tr>
      <w:tr w:rsidR="00383F09" w:rsidRPr="00E17048" w:rsidTr="00383F09">
        <w:trPr>
          <w:trHeight w:val="32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13,00</w:t>
            </w:r>
          </w:p>
        </w:tc>
      </w:tr>
      <w:tr w:rsidR="00383F09" w:rsidRPr="00E17048" w:rsidTr="00383F09">
        <w:trPr>
          <w:trHeight w:val="279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9,7</w:t>
            </w:r>
          </w:p>
        </w:tc>
      </w:tr>
      <w:tr w:rsidR="00383F09" w:rsidRPr="00E17048" w:rsidTr="00383F09">
        <w:trPr>
          <w:trHeight w:val="270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0,76</w:t>
            </w:r>
          </w:p>
        </w:tc>
      </w:tr>
      <w:tr w:rsidR="00383F09" w:rsidRPr="00E17048" w:rsidTr="00383F09">
        <w:trPr>
          <w:trHeight w:val="273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4,40</w:t>
            </w:r>
          </w:p>
        </w:tc>
      </w:tr>
      <w:tr w:rsidR="00383F09" w:rsidRPr="00E17048" w:rsidTr="00383F09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1,3</w:t>
            </w:r>
          </w:p>
        </w:tc>
      </w:tr>
    </w:tbl>
    <w:p w:rsidR="00383F09" w:rsidRDefault="00383F09" w:rsidP="00383F09">
      <w:pPr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REL/010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Hasła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Hasło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5"/>
        <w:gridCol w:w="629"/>
        <w:gridCol w:w="1260"/>
        <w:gridCol w:w="1104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F115EA">
              <w:rPr>
                <w:rFonts w:ascii="Times New Roman" w:eastAsia="Times New Roman" w:hAnsi="Times New Roman" w:cs="Times New Roman"/>
                <w:lang w:eastAsia="pl-PL"/>
              </w:rPr>
              <w:t>Identyfikator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5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2247"/>
      </w:tblGrid>
      <w:tr w:rsidR="00383F09" w:rsidRPr="00F115EA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Login</w:t>
            </w:r>
          </w:p>
        </w:tc>
        <w:tc>
          <w:tcPr>
            <w:tcW w:w="22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Haslo</w:t>
            </w:r>
          </w:p>
        </w:tc>
      </w:tr>
      <w:tr w:rsidR="00383F09" w:rsidRPr="00F115EA" w:rsidTr="00383F09">
        <w:trPr>
          <w:trHeight w:val="200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dagawel</w:t>
            </w:r>
          </w:p>
        </w:tc>
        <w:tc>
          <w:tcPr>
            <w:tcW w:w="224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******</w:t>
            </w:r>
          </w:p>
        </w:tc>
      </w:tr>
      <w:tr w:rsidR="00383F09" w:rsidRPr="00F115EA" w:rsidTr="00383F09">
        <w:trPr>
          <w:trHeight w:val="264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chomik 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</w:t>
            </w:r>
          </w:p>
        </w:tc>
      </w:tr>
      <w:tr w:rsidR="00383F09" w:rsidRPr="00F115EA" w:rsidTr="00383F09">
        <w:trPr>
          <w:trHeight w:val="269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qwerty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Stanowiska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Stanowisko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02"/>
        <w:gridCol w:w="1646"/>
        <w:gridCol w:w="1080"/>
        <w:gridCol w:w="1080"/>
        <w:gridCol w:w="629"/>
        <w:gridCol w:w="1260"/>
        <w:gridCol w:w="1109"/>
        <w:gridCol w:w="1559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+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dentyfikator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 xml:space="preserve">umer identyfikacyjny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stanowiska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</w:tr>
    </w:tbl>
    <w:p w:rsidR="00383F09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24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6"/>
        <w:gridCol w:w="4111"/>
      </w:tblGrid>
      <w:tr w:rsidR="00383F09" w:rsidRPr="00E17048" w:rsidTr="00383F09">
        <w:trPr>
          <w:trHeight w:val="30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222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Sprzedawca</w:t>
            </w:r>
          </w:p>
        </w:tc>
      </w:tr>
      <w:tr w:rsidR="00383F09" w:rsidRPr="00E17048" w:rsidTr="00383F09">
        <w:trPr>
          <w:trHeight w:val="27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Magazynier</w:t>
            </w:r>
          </w:p>
        </w:tc>
      </w:tr>
      <w:tr w:rsidR="00383F09" w:rsidRPr="00E17048" w:rsidTr="00383F09">
        <w:trPr>
          <w:trHeight w:val="275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Kierownik</w:t>
            </w:r>
          </w:p>
        </w:tc>
      </w:tr>
      <w:tr w:rsidR="00383F09" w:rsidRPr="00E17048" w:rsidTr="00383F09">
        <w:trPr>
          <w:trHeight w:val="266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Zwolniony</w:t>
            </w:r>
          </w:p>
        </w:tc>
      </w:tr>
    </w:tbl>
    <w:p w:rsidR="00383F09" w:rsidRPr="00E17048" w:rsidRDefault="00383F09" w:rsidP="00383F0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</w:p>
    <w:p w:rsidR="00383F09" w:rsidRPr="0055461A" w:rsidRDefault="0055461A" w:rsidP="0055461A">
      <w:pPr>
        <w:pStyle w:val="Nagwek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4" w:name="_Toc314049597"/>
      <w:bookmarkStart w:id="35" w:name="_Toc31382158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_Toc342381798"/>
      <w:r w:rsidR="00383F09" w:rsidRPr="0055461A">
        <w:rPr>
          <w:rFonts w:ascii="Times New Roman" w:hAnsi="Times New Roman" w:cs="Times New Roman"/>
          <w:sz w:val="28"/>
          <w:szCs w:val="28"/>
        </w:rPr>
        <w:t>Schemat bazy danych</w:t>
      </w:r>
      <w:bookmarkEnd w:id="34"/>
      <w:bookmarkEnd w:id="35"/>
      <w:bookmarkEnd w:id="36"/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Klienci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Nazwa_firmy, Nazwisko, Imie,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Pracownicy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sz w:val="24"/>
          <w:szCs w:val="24"/>
        </w:rPr>
        <w:t>, Nazwisko, Imie</w:t>
      </w:r>
      <w:r w:rsidRPr="00E17048">
        <w:rPr>
          <w:rFonts w:ascii="Times New Roman" w:hAnsi="Times New Roman" w:cs="Times New Roman"/>
          <w:sz w:val="24"/>
          <w:szCs w:val="24"/>
        </w:rPr>
        <w:t>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zta, #Stanowisko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IdZamo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#NIK,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#NP,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IdZamowienia, #IdTowaru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Towary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Ksie</w:t>
      </w:r>
      <w:r w:rsidRPr="00A96BE3">
        <w:rPr>
          <w:rFonts w:ascii="Times New Roman" w:hAnsi="Times New Roman" w:cs="Times New Roman"/>
          <w:b/>
          <w:sz w:val="24"/>
          <w:szCs w:val="24"/>
        </w:rPr>
        <w:t>gowo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 w:rsidRPr="00E17048">
        <w:rPr>
          <w:rFonts w:ascii="Times New Roman" w:hAnsi="Times New Roman" w:cs="Times New Roman"/>
          <w:sz w:val="24"/>
          <w:szCs w:val="24"/>
        </w:rPr>
        <w:t>, Data wykonania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DB5">
        <w:rPr>
          <w:rFonts w:ascii="Times New Roman" w:hAnsi="Times New Roman" w:cs="Times New Roman"/>
          <w:sz w:val="24"/>
          <w:szCs w:val="24"/>
        </w:rPr>
        <w:t xml:space="preserve">Kwota,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D1DB5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, #</w:t>
      </w:r>
      <w:r w:rsidRPr="008275B8">
        <w:rPr>
          <w:rFonts w:ascii="Times New Roman" w:hAnsi="Times New Roman" w:cs="Times New Roman"/>
          <w:sz w:val="24"/>
          <w:szCs w:val="24"/>
        </w:rPr>
        <w:t>IdZamowienia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5B8">
        <w:rPr>
          <w:rFonts w:ascii="Times New Roman" w:hAnsi="Times New Roman" w:cs="Times New Roman"/>
          <w:sz w:val="24"/>
          <w:szCs w:val="24"/>
        </w:rPr>
        <w:t>#IdDostawy</w:t>
      </w:r>
      <w:r w:rsidRPr="00BD1DB5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#NID</w:t>
      </w:r>
      <w:r w:rsidRPr="00E17048">
        <w:rPr>
          <w:rFonts w:ascii="Times New Roman" w:hAnsi="Times New Roman" w:cs="Times New Roman"/>
          <w:sz w:val="24"/>
          <w:szCs w:val="24"/>
        </w:rPr>
        <w:t>, Data</w:t>
      </w:r>
      <w:r>
        <w:rPr>
          <w:rFonts w:ascii="Times New Roman" w:hAnsi="Times New Roman" w:cs="Times New Roman"/>
          <w:sz w:val="24"/>
          <w:szCs w:val="24"/>
        </w:rPr>
        <w:t>_dostawy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Status, #NP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Opisy_</w:t>
      </w:r>
      <w:r w:rsidRPr="00A96BE3">
        <w:rPr>
          <w:rFonts w:ascii="Times New Roman" w:hAnsi="Times New Roman" w:cs="Times New Roman"/>
          <w:b/>
          <w:sz w:val="24"/>
          <w:szCs w:val="24"/>
        </w:rPr>
        <w:t>dostaw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IdDostawy, #IdTowaru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Ilosc, Cena_producenta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80ED0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Hasl</w:t>
      </w:r>
      <w:r w:rsidRPr="00A96BE3">
        <w:rPr>
          <w:rFonts w:ascii="Times New Roman" w:hAnsi="Times New Roman" w:cs="Times New Roman"/>
          <w:b/>
          <w:sz w:val="24"/>
          <w:szCs w:val="24"/>
        </w:rPr>
        <w:t>a</w:t>
      </w:r>
      <w:r w:rsidRPr="00F80E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0ED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entyfikator</w:t>
      </w:r>
      <w:r w:rsidRPr="00F80ED0">
        <w:rPr>
          <w:rFonts w:ascii="Times New Roman" w:hAnsi="Times New Roman" w:cs="Times New Roman"/>
          <w:sz w:val="24"/>
          <w:szCs w:val="24"/>
        </w:rPr>
        <w:t>, Login, Hasło)</w:t>
      </w:r>
    </w:p>
    <w:p w:rsidR="00383F09" w:rsidRPr="005F1224" w:rsidRDefault="00383F09" w:rsidP="00383F09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Stanowiska</w:t>
      </w:r>
      <w:r w:rsidRPr="005E5C70">
        <w:rPr>
          <w:rFonts w:ascii="Times New Roman" w:hAnsi="Times New Roman" w:cs="Times New Roman"/>
          <w:sz w:val="24"/>
          <w:szCs w:val="24"/>
        </w:rPr>
        <w:t>(</w:t>
      </w:r>
      <w:r w:rsidRPr="005E5C70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5E5C70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Pr="00383F09" w:rsidRDefault="00383F09" w:rsidP="00383F09"/>
    <w:p w:rsidR="00A30699" w:rsidRDefault="00A30699" w:rsidP="00A30699">
      <w:pPr>
        <w:pStyle w:val="Nagwek1"/>
        <w:numPr>
          <w:ilvl w:val="0"/>
          <w:numId w:val="3"/>
        </w:numPr>
        <w:rPr>
          <w:sz w:val="32"/>
          <w:szCs w:val="32"/>
          <w:lang w:val="en-US"/>
        </w:rPr>
      </w:pPr>
      <w:bookmarkStart w:id="37" w:name="_Toc342381799"/>
      <w:r>
        <w:rPr>
          <w:sz w:val="32"/>
          <w:szCs w:val="32"/>
          <w:lang w:val="en-US"/>
        </w:rPr>
        <w:t>OPIS PRACY ZESPOŁU</w:t>
      </w:r>
      <w:bookmarkEnd w:id="37"/>
    </w:p>
    <w:p w:rsidR="00A30699" w:rsidRPr="00A30699" w:rsidRDefault="00A30699" w:rsidP="00A30699">
      <w:pPr>
        <w:rPr>
          <w:sz w:val="28"/>
          <w:szCs w:val="28"/>
          <w:lang w:val="en-US"/>
        </w:rPr>
      </w:pPr>
    </w:p>
    <w:p w:rsidR="00A30699" w:rsidRPr="00A30699" w:rsidRDefault="00A30699" w:rsidP="00A30699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38" w:name="_Toc342381800"/>
      <w:r>
        <w:rPr>
          <w:sz w:val="28"/>
          <w:szCs w:val="28"/>
          <w:lang w:val="en-US"/>
        </w:rPr>
        <w:t>Sprint 1</w:t>
      </w:r>
      <w:bookmarkEnd w:id="38"/>
    </w:p>
    <w:p w:rsidR="00144C43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0699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Sprint 1 polegać ma na skompletowaniu serwera bazodanowego. Dodatkowo w czasie jego trwania chcemy stworzyć schemat bazy danych, gdyż od jej koncepcji w dużej mierze zależy możliwa liczba problemów w dalszej części projektu. Poświęcenie dużej części uwagi na schemat zaprojektowanych tabel i relacji między nimi korzystnie wpłynie na całe przedsięwzięcie. W międzyczasie zamierzmy stworzyć arkusz stylów css, który pozwoli usystematyzować wygląd i schemat strony WWW.</w:t>
      </w:r>
    </w:p>
    <w:p w:rsidR="00A458B1" w:rsidRPr="00A458B1" w:rsidRDefault="00A458B1" w:rsidP="008F6675">
      <w:pPr>
        <w:pStyle w:val="Nagwek3"/>
        <w:numPr>
          <w:ilvl w:val="0"/>
          <w:numId w:val="0"/>
        </w:numPr>
        <w:ind w:left="720"/>
      </w:pPr>
      <w:bookmarkStart w:id="39" w:name="_Toc342381801"/>
      <w:r w:rsidRPr="00A458B1">
        <w:t>Produkt back log:</w:t>
      </w:r>
      <w:bookmarkEnd w:id="39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Schemat bazy danych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Zdefiniowanie encji i związków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Diagram ERD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Schemat relacji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57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3C1AA9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</w:t>
            </w:r>
            <w:r w:rsidR="009E2F7F"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totypu bazy danych w Microsoft Access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Arkusz stylów CSS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grafiki dla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Umiejscowienie grafiki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selektorów i deklaracji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3.Złożenie sprzętu serwerowego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Podstawowa instalacja sprzętu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Poprawienie wydajności serwera poprzez wymianę elementów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Docelowa instalacja w miejscu użytkowania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konfiguracji routera sieciowego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Ustanowienie serwera jako klienta sieci rozległej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</w:tbl>
    <w:p w:rsidR="008F6675" w:rsidRDefault="008F6675" w:rsidP="008F6675">
      <w:pPr>
        <w:pStyle w:val="Bezodstpw"/>
        <w:ind w:left="720"/>
        <w:rPr>
          <w:rFonts w:ascii="Times New Roman" w:hAnsi="Times New Roman" w:cs="Times New Roman"/>
          <w:sz w:val="24"/>
          <w:szCs w:val="24"/>
        </w:rPr>
      </w:pPr>
    </w:p>
    <w:p w:rsidR="008F6675" w:rsidRDefault="008F6675" w:rsidP="008F6675">
      <w:pPr>
        <w:pStyle w:val="Nagwek3"/>
        <w:numPr>
          <w:ilvl w:val="0"/>
          <w:numId w:val="0"/>
        </w:numPr>
        <w:ind w:left="720"/>
      </w:pPr>
      <w:bookmarkStart w:id="40" w:name="_Toc342381802"/>
      <w:r>
        <w:lastRenderedPageBreak/>
        <w:t>Diagram wypalania</w:t>
      </w:r>
      <w:bookmarkEnd w:id="40"/>
    </w:p>
    <w:p w:rsidR="008F6675" w:rsidRPr="008F6675" w:rsidRDefault="008F6675" w:rsidP="008F667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" name="Picture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2481" w:rsidRDefault="00B52481"/>
    <w:p w:rsidR="009E2F7F" w:rsidRDefault="009E2F7F" w:rsidP="009E2F7F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1" w:name="_Toc342381803"/>
      <w:r>
        <w:rPr>
          <w:sz w:val="28"/>
          <w:szCs w:val="28"/>
          <w:lang w:val="en-US"/>
        </w:rPr>
        <w:t>Sprint 2</w:t>
      </w:r>
      <w:bookmarkEnd w:id="41"/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2" w:name="_Toc342381804"/>
      <w:r w:rsidRPr="00A458B1">
        <w:t>Produkt back log:</w:t>
      </w:r>
      <w:bookmarkEnd w:id="42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9E2F7F" w:rsidRPr="009E2F7F" w:rsidTr="009E2F7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Instalacja podstawowego oprogramowania na serwerze</w:t>
            </w:r>
          </w:p>
        </w:tc>
      </w:tr>
      <w:tr w:rsidR="009E2F7F" w:rsidRPr="009E2F7F" w:rsidTr="009E2F7F">
        <w:trPr>
          <w:trHeight w:val="66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Wybranie i przetestowanie odpowiedniego systemu operacyjnego dla serwera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systemu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i konfiguracja podstawowych aplikacji serwerowych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Szablon strony html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Wybór frameworku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podstawowego projektu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podstawowego szablonu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arkusza stylów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Pierwsze testy funkcjonalności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3.Instalowanie oprogramowania bazodanowego na serwerze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serwera do instalacji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Instalacja oprogramowania serwera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9E2F7F" w:rsidRPr="009E2F7F" w:rsidTr="009E2F7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4. Prototyp interfejsu na ekranie logowania</w:t>
            </w:r>
          </w:p>
        </w:tc>
      </w:tr>
      <w:tr w:rsidR="009E2F7F" w:rsidRPr="009E2F7F" w:rsidTr="009E2F7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narzędzi i założenie projektu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prototypu interfejsu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prostej logiki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9E2F7F" w:rsidRPr="009E2F7F" w:rsidTr="009E2F7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Wykonanie pierwszych testów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7F" w:rsidRPr="009E2F7F" w:rsidRDefault="009E2F7F" w:rsidP="009E2F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E2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</w:tbl>
    <w:p w:rsidR="009E2F7F" w:rsidRDefault="009E2F7F" w:rsidP="009E2F7F">
      <w:pPr>
        <w:rPr>
          <w:lang w:val="en-US"/>
        </w:rPr>
      </w:pPr>
    </w:p>
    <w:p w:rsidR="009E2F7F" w:rsidRDefault="009E2F7F" w:rsidP="009E2F7F">
      <w:pPr>
        <w:rPr>
          <w:lang w:val="en-US"/>
        </w:rPr>
      </w:pPr>
    </w:p>
    <w:p w:rsidR="009E2F7F" w:rsidRPr="009E2F7F" w:rsidRDefault="009E2F7F" w:rsidP="009E2F7F">
      <w:pPr>
        <w:pStyle w:val="Nagwek3"/>
        <w:numPr>
          <w:ilvl w:val="0"/>
          <w:numId w:val="0"/>
        </w:numPr>
        <w:ind w:left="720"/>
      </w:pPr>
      <w:bookmarkStart w:id="43" w:name="_Toc342381805"/>
      <w:r>
        <w:t>Diagram wypalania</w:t>
      </w:r>
      <w:r w:rsidRPr="00A458B1">
        <w:t>:</w:t>
      </w:r>
      <w:bookmarkEnd w:id="43"/>
    </w:p>
    <w:p w:rsidR="009E2F7F" w:rsidRDefault="009E2F7F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11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4" w:name="_Toc342381806"/>
      <w:r>
        <w:rPr>
          <w:sz w:val="28"/>
          <w:szCs w:val="28"/>
          <w:lang w:val="en-US"/>
        </w:rPr>
        <w:t>Sprint 3</w:t>
      </w:r>
      <w:bookmarkEnd w:id="44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5" w:name="_Toc342381807"/>
      <w:r w:rsidRPr="00A458B1">
        <w:t>Produkt back log:</w:t>
      </w:r>
      <w:bookmarkEnd w:id="45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Panel administracyjny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mo</w:t>
            </w:r>
            <w:r w:rsidR="003C1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delu danych odwzorowującego bazę</w:t>
            </w: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Połączenie strony z bazą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Wyświetlenie artykułów na stronie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menu opartego o bazę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Dodanie panelu admina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Umożliwienie zdalnego dostępu do bazy danych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programu bazodanowego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Konfiguracja usługi zdalnego dostępu do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Założenie kont użytkowników w bazie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Założenie bazy danych na serwerze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i konfiguracja programu umożliwiającego zarządzanie bazą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skryptów SQL- owych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przykładów rekordów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popraw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ności wprowadzanych komend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6" w:name="_Toc342381808"/>
      <w:r>
        <w:t>Diagram wypalania</w:t>
      </w:r>
      <w:r w:rsidRPr="00A458B1">
        <w:t>:</w:t>
      </w:r>
      <w:bookmarkEnd w:id="46"/>
    </w:p>
    <w:p w:rsidR="0064419A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4" name="Picture 2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\bl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47" w:name="_Toc342381809"/>
      <w:r>
        <w:rPr>
          <w:sz w:val="28"/>
          <w:szCs w:val="28"/>
          <w:lang w:val="en-US"/>
        </w:rPr>
        <w:t>Sprint 4</w:t>
      </w:r>
      <w:bookmarkEnd w:id="47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48" w:name="_Toc342381810"/>
      <w:r w:rsidRPr="00A458B1">
        <w:lastRenderedPageBreak/>
        <w:t>Produkt back log:</w:t>
      </w:r>
      <w:bookmarkEnd w:id="48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Połączenie aplikaci do zdalnej bazy danych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bibliotek Oracle do aplikacji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aktualnej wersji Javy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Udostępnienie usługi dostępu do bazy (Neatbeans)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Import schematu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klas odzwierciedlających relacje w bazie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Testowanie połączenia za pomocą 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58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Podłączenie logiki bazodanowej w ekrany logowania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Opracowanie formularza rejestracji i logowania dla klientów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Projekt interfejsu rejestracji i logowania dla klientów na stronie WWW (html)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formularza rejestracji i logowania (CSS)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mechanizmu sesji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Zaimplementowanie metody pobierającej dane z bazy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walidacji pól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logowania i rejestracji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pStyle w:val="Nagwek3"/>
        <w:numPr>
          <w:ilvl w:val="0"/>
          <w:numId w:val="0"/>
        </w:numPr>
        <w:ind w:left="720"/>
      </w:pPr>
      <w:bookmarkStart w:id="49" w:name="_Toc342381811"/>
      <w:r>
        <w:lastRenderedPageBreak/>
        <w:t>Diagram wypalania</w:t>
      </w:r>
      <w:r w:rsidRPr="00A458B1">
        <w:t>:</w:t>
      </w:r>
      <w:bookmarkEnd w:id="49"/>
    </w:p>
    <w:p w:rsidR="0064419A" w:rsidRDefault="0064419A" w:rsidP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27" name="Picture 2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\bl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4419A" w:rsidRDefault="0064419A" w:rsidP="0064419A"/>
    <w:p w:rsidR="0064419A" w:rsidRDefault="0064419A" w:rsidP="0064419A">
      <w:pPr>
        <w:pStyle w:val="Nagwek2"/>
        <w:numPr>
          <w:ilvl w:val="1"/>
          <w:numId w:val="3"/>
        </w:numPr>
        <w:rPr>
          <w:sz w:val="28"/>
          <w:szCs w:val="28"/>
          <w:lang w:val="en-US"/>
        </w:rPr>
      </w:pPr>
      <w:bookmarkStart w:id="50" w:name="_Toc342381812"/>
      <w:r>
        <w:rPr>
          <w:sz w:val="28"/>
          <w:szCs w:val="28"/>
          <w:lang w:val="en-US"/>
        </w:rPr>
        <w:t>Sprint 5</w:t>
      </w:r>
      <w:bookmarkEnd w:id="50"/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1" w:name="_Toc342381813"/>
      <w:r w:rsidRPr="00A458B1">
        <w:t>Produkt back log:</w:t>
      </w:r>
      <w:bookmarkEnd w:id="51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4419A" w:rsidRPr="0064419A" w:rsidTr="0064419A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Obsługa koszyka na stronie WWW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funkcjonalności dodania towarów do koszyka w Ajaxie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3C1AA9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Wyś</w:t>
            </w:r>
            <w:r w:rsidR="0064419A"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wietlenie dodanych towarów w koszyku oraz ich usunięcie z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Zapis danych z formularza zamówienia do bazy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koszyka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Projekty formularzy (klienci, dostawcy, towary) w ramach aplikacji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Uruchomienie usługi serwera FTP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towaru,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 klienta,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Utworzenie formularza dodania dostawcy, edycji, wyszukania oraz wyświetlania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zmiany danych osobowych oraz zmiany hasła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walidacji dla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4419A" w:rsidRPr="0064419A" w:rsidTr="0064419A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grafiki pomocniczej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4419A" w:rsidRPr="0064419A" w:rsidTr="0064419A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dodanych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419A" w:rsidRPr="0064419A" w:rsidRDefault="0064419A" w:rsidP="006441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44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4419A">
      <w:pPr>
        <w:rPr>
          <w:lang w:val="en-US"/>
        </w:rPr>
      </w:pPr>
    </w:p>
    <w:p w:rsidR="0064419A" w:rsidRDefault="0064419A" w:rsidP="0064419A">
      <w:pPr>
        <w:rPr>
          <w:lang w:val="en-US"/>
        </w:rPr>
      </w:pPr>
    </w:p>
    <w:p w:rsidR="0064419A" w:rsidRPr="009E2F7F" w:rsidRDefault="0064419A" w:rsidP="0064419A">
      <w:pPr>
        <w:pStyle w:val="Nagwek3"/>
        <w:numPr>
          <w:ilvl w:val="0"/>
          <w:numId w:val="0"/>
        </w:numPr>
        <w:ind w:left="720"/>
      </w:pPr>
      <w:bookmarkStart w:id="52" w:name="_Toc342381814"/>
      <w:r>
        <w:t>Diagram wypalania</w:t>
      </w:r>
      <w:r w:rsidRPr="00A458B1">
        <w:t>:</w:t>
      </w:r>
      <w:bookmarkEnd w:id="52"/>
    </w:p>
    <w:p w:rsidR="0064419A" w:rsidRPr="0064419A" w:rsidRDefault="0064419A" w:rsidP="0064419A"/>
    <w:p w:rsidR="006846DF" w:rsidRDefault="0064419A"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30" name="Picture 30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\bl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3" w:name="_Toc342381815"/>
      <w:r>
        <w:rPr>
          <w:sz w:val="28"/>
          <w:szCs w:val="28"/>
          <w:lang w:val="en-US"/>
        </w:rPr>
        <w:t>Sprint 6</w:t>
      </w:r>
      <w:bookmarkEnd w:id="53"/>
    </w:p>
    <w:p w:rsidR="006846DF" w:rsidRDefault="006846DF" w:rsidP="006846DF">
      <w:pPr>
        <w:rPr>
          <w:lang w:val="en-US"/>
        </w:rPr>
      </w:pPr>
    </w:p>
    <w:p w:rsidR="006846DF" w:rsidRPr="009E2F7F" w:rsidRDefault="006846DF" w:rsidP="006846DF">
      <w:pPr>
        <w:pStyle w:val="Nagwek3"/>
        <w:numPr>
          <w:ilvl w:val="0"/>
          <w:numId w:val="0"/>
        </w:numPr>
        <w:ind w:left="720"/>
      </w:pPr>
      <w:bookmarkStart w:id="54" w:name="_Toc342381816"/>
      <w:r w:rsidRPr="00A458B1">
        <w:t>Produkt back log:</w:t>
      </w:r>
      <w:bookmarkEnd w:id="54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6846DF" w:rsidRPr="006846DF" w:rsidTr="006846DF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6846DF" w:rsidRPr="006846DF" w:rsidTr="006846D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Zapewnienie szyfrowanego połączenia z bazą danych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koncepcji bezpieczeństwa systemu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Zapisanie odpowiednich reguł IPTables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Dostosowanie zasad firewall-a na routerze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kluczy szyfrujących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bezpieczeństwa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6846DF" w:rsidRPr="006846DF" w:rsidTr="006846DF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Wielojęzykowość na stronie WWW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Aktualizacja ustawień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Przystosowanie stron do tłumaczenia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67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kluczy tłumaczeń do szablonów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Instalacja niezbędnych bibliotek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Wygenerowanie pliku tłumaczeń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Przetłumaczenie zawartości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9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Projekty formularzy (zamówienia, dostawy, księgowość) w ramach aplikacji</w:t>
            </w:r>
          </w:p>
        </w:tc>
      </w:tr>
      <w:tr w:rsidR="006846DF" w:rsidRPr="006846DF" w:rsidTr="006846DF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Przygotowanie grafiki pomocniczej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dodania, edycji i wyszukania zamówienia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dodania, edycji i wyszukania dostawy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Utworzenie formularza obsługi księgowości oraz wyzwalaczy w bazie danych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Testy funkcjonalności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6846DF" w:rsidRPr="006846DF" w:rsidTr="006846DF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Stworzenie walidacji dla utworzonych formularzy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6DF" w:rsidRPr="006846DF" w:rsidRDefault="006846DF" w:rsidP="00684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84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</w:tbl>
    <w:p w:rsidR="0064419A" w:rsidRDefault="0064419A" w:rsidP="006846DF">
      <w:pPr>
        <w:ind w:firstLine="708"/>
      </w:pPr>
    </w:p>
    <w:p w:rsidR="006846DF" w:rsidRDefault="006846DF" w:rsidP="006846DF">
      <w:pPr>
        <w:ind w:firstLine="708"/>
      </w:pPr>
    </w:p>
    <w:p w:rsidR="006846DF" w:rsidRDefault="006846DF" w:rsidP="006846DF">
      <w:pPr>
        <w:ind w:firstLine="708"/>
      </w:pPr>
    </w:p>
    <w:p w:rsidR="006846DF" w:rsidRDefault="006846DF" w:rsidP="006846DF">
      <w:pPr>
        <w:pStyle w:val="Nagwek3"/>
        <w:numPr>
          <w:ilvl w:val="0"/>
          <w:numId w:val="0"/>
        </w:numPr>
        <w:ind w:left="720" w:hanging="12"/>
      </w:pPr>
      <w:bookmarkStart w:id="55" w:name="_Toc342381817"/>
      <w:r>
        <w:t>Diagram wypalania</w:t>
      </w:r>
      <w:r w:rsidRPr="00A458B1">
        <w:t>:</w:t>
      </w:r>
      <w:bookmarkEnd w:id="55"/>
    </w:p>
    <w:p w:rsidR="006846DF" w:rsidRPr="006846DF" w:rsidRDefault="006846DF" w:rsidP="006846DF"/>
    <w:p w:rsidR="006846DF" w:rsidRDefault="006846DF" w:rsidP="006846DF">
      <w:r>
        <w:rPr>
          <w:noProof/>
          <w:lang w:eastAsia="pl-PL"/>
        </w:rPr>
        <w:lastRenderedPageBreak/>
        <w:drawing>
          <wp:inline distT="0" distB="0" distL="0" distR="0">
            <wp:extent cx="5760720" cy="3413760"/>
            <wp:effectExtent l="19050" t="19050" r="11430" b="15240"/>
            <wp:docPr id="3" name="Picture 1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bl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46DF" w:rsidRDefault="006846DF" w:rsidP="006846DF"/>
    <w:p w:rsidR="006846DF" w:rsidRDefault="006846DF" w:rsidP="006846DF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6" w:name="_Toc342381818"/>
      <w:r>
        <w:rPr>
          <w:sz w:val="28"/>
          <w:szCs w:val="28"/>
          <w:lang w:val="en-US"/>
        </w:rPr>
        <w:t>Sprint 7</w:t>
      </w:r>
      <w:bookmarkEnd w:id="56"/>
    </w:p>
    <w:p w:rsidR="006846DF" w:rsidRDefault="006846DF" w:rsidP="006846DF">
      <w:pPr>
        <w:rPr>
          <w:lang w:val="en-US"/>
        </w:rPr>
      </w:pPr>
    </w:p>
    <w:p w:rsidR="006846DF" w:rsidRDefault="006846DF" w:rsidP="006846DF">
      <w:pPr>
        <w:pStyle w:val="Nagwek3"/>
        <w:numPr>
          <w:ilvl w:val="0"/>
          <w:numId w:val="0"/>
        </w:numPr>
        <w:ind w:left="720"/>
      </w:pPr>
      <w:bookmarkStart w:id="57" w:name="_Toc342381819"/>
      <w:r w:rsidRPr="00A458B1">
        <w:t>Produkt back log:</w:t>
      </w:r>
      <w:bookmarkEnd w:id="57"/>
    </w:p>
    <w:tbl>
      <w:tblPr>
        <w:tblW w:w="7080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3800"/>
        <w:gridCol w:w="960"/>
        <w:gridCol w:w="980"/>
        <w:gridCol w:w="1340"/>
      </w:tblGrid>
      <w:tr w:rsidR="00C97C65" w:rsidRPr="00C97C65" w:rsidTr="00C97C65">
        <w:trPr>
          <w:trHeight w:val="315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Zadanie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Priorytet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Wykonawca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1. Dokumentowanie sprzedaży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Wydruki etykiet wysyłkowych na koperty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podglądu kwoty na zamówieniach i dostawach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2. Poprawna strona WWW (przetestowana)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Wysyłanie potwierdzenia zakupów na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zmiany hasła przez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Zainstalowanie silnika wyszukującego na serwerze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Wyrównanie elementów na stronie i poprawa grafiki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Końcowe testy funkcjonalności strony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wyszukiwarki na stronie internetowej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Ł. Gąbka</w:t>
            </w:r>
          </w:p>
        </w:tc>
      </w:tr>
      <w:tr w:rsidR="00C97C65" w:rsidRPr="00C97C65" w:rsidTr="00C97C65">
        <w:trPr>
          <w:trHeight w:val="300"/>
        </w:trPr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3. Opcje podsumowujące i statystyczne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Dodanie ekranów startowych (dostawy i zamowienia niezrealizowane)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możliwości przeglądania księgowości na podstawie daty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94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Zabezpieczenie zmiany statusu zamówienia przy niewystarczającej liczbie towaru na magazynie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wyświetlania wartości zamówienia po jego złożeniu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Gaweł</w:t>
            </w:r>
          </w:p>
        </w:tc>
      </w:tr>
      <w:tr w:rsidR="00C97C65" w:rsidRPr="00C97C65" w:rsidTr="00C97C65">
        <w:trPr>
          <w:trHeight w:val="630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Poprawa wyglądu, rozmieszczenie komponentów w aplikacji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D. Iwanicki</w:t>
            </w:r>
          </w:p>
        </w:tc>
      </w:tr>
      <w:tr w:rsidR="00C97C65" w:rsidRPr="00C97C65" w:rsidTr="00C97C65">
        <w:trPr>
          <w:trHeight w:val="315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Dodanie historii zamówień klienta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C65" w:rsidRPr="00C97C65" w:rsidRDefault="00C97C65" w:rsidP="00C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97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S. Grabiński</w:t>
            </w:r>
          </w:p>
        </w:tc>
      </w:tr>
    </w:tbl>
    <w:p w:rsidR="00C97C65" w:rsidRDefault="00C97C65" w:rsidP="00C97C65"/>
    <w:p w:rsidR="00C97C65" w:rsidRDefault="00C97C65" w:rsidP="00C97C65"/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58" w:name="_Toc342381820"/>
      <w:r>
        <w:t>Diagram wypalania</w:t>
      </w:r>
      <w:r w:rsidRPr="00A458B1">
        <w:t>:</w:t>
      </w:r>
      <w:bookmarkEnd w:id="58"/>
    </w:p>
    <w:p w:rsidR="00C97C65" w:rsidRPr="00C97C65" w:rsidRDefault="00C97C65" w:rsidP="00C97C65"/>
    <w:p w:rsidR="00C97C65" w:rsidRDefault="00C97C65" w:rsidP="006846DF">
      <w:pPr>
        <w:tabs>
          <w:tab w:val="left" w:pos="908"/>
        </w:tabs>
      </w:pPr>
      <w:r>
        <w:rPr>
          <w:noProof/>
          <w:lang w:eastAsia="pl-PL"/>
        </w:rPr>
        <w:drawing>
          <wp:inline distT="0" distB="0" distL="0" distR="0">
            <wp:extent cx="5760720" cy="3410677"/>
            <wp:effectExtent l="19050" t="19050" r="11430" b="18323"/>
            <wp:docPr id="14" name="Picture 14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\bl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677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7C65" w:rsidRDefault="00C97C65" w:rsidP="00C97C65"/>
    <w:p w:rsidR="00C97C65" w:rsidRDefault="00C97C65" w:rsidP="00C97C65">
      <w:pPr>
        <w:pStyle w:val="Nagwek2"/>
        <w:numPr>
          <w:ilvl w:val="1"/>
          <w:numId w:val="42"/>
        </w:numPr>
        <w:rPr>
          <w:sz w:val="28"/>
          <w:szCs w:val="28"/>
          <w:lang w:val="en-US"/>
        </w:rPr>
      </w:pPr>
      <w:bookmarkStart w:id="59" w:name="_Toc342381821"/>
      <w:r>
        <w:rPr>
          <w:sz w:val="28"/>
          <w:szCs w:val="28"/>
          <w:lang w:val="en-US"/>
        </w:rPr>
        <w:t>Sprint 8</w:t>
      </w:r>
      <w:bookmarkEnd w:id="59"/>
    </w:p>
    <w:p w:rsidR="00C97C65" w:rsidRDefault="00C97C65" w:rsidP="00C97C65">
      <w:pPr>
        <w:rPr>
          <w:lang w:val="en-US"/>
        </w:rPr>
      </w:pPr>
    </w:p>
    <w:p w:rsidR="00C97C65" w:rsidRDefault="00C97C65" w:rsidP="00C97C65">
      <w:pPr>
        <w:pStyle w:val="Nagwek3"/>
        <w:numPr>
          <w:ilvl w:val="0"/>
          <w:numId w:val="0"/>
        </w:numPr>
        <w:ind w:left="720"/>
      </w:pPr>
      <w:bookmarkStart w:id="60" w:name="_Toc342381822"/>
      <w:r w:rsidRPr="00A458B1">
        <w:t>Produkt back log:</w:t>
      </w:r>
      <w:bookmarkEnd w:id="60"/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4238"/>
        <w:gridCol w:w="1032"/>
        <w:gridCol w:w="1032"/>
        <w:gridCol w:w="1306"/>
      </w:tblGrid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Zadanie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Czas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Priorytet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Wykonawca</w:t>
            </w:r>
          </w:p>
        </w:tc>
      </w:tr>
      <w:tr w:rsidR="00C97C65" w:rsidRPr="00C97C65">
        <w:trPr>
          <w:trHeight w:val="29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Poprawna aplikacja desktopowa </w:t>
            </w: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(przetestowana)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Testy sekcji zamówień i dostaw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sekcji klientów i dostawców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księgowości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magazynu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z punktu widzenia pracownika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581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z punktu widzenia administratora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poprawności połączeń z serwerem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Testy spójności całego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29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 Dokumentacja systemu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Stworzenie szablonu dokumentacji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Opisanie schematu bazy danych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Iwanicki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Opisanie używanych technologii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Scharakteryzowanie członków zespołu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 Gaweł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Udokumentowanie pracy zespołu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Grabiński</w:t>
            </w:r>
          </w:p>
        </w:tc>
      </w:tr>
      <w:tr w:rsidR="00C97C65" w:rsidRPr="00C97C65">
        <w:trPr>
          <w:trHeight w:val="610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Udokumentowanie działania całego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  <w:tr w:rsidR="00C97C65" w:rsidRPr="00C97C65">
        <w:trPr>
          <w:trHeight w:val="305"/>
        </w:trPr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Scharakteryzowanie działania systemu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7C65" w:rsidRPr="00C97C65" w:rsidRDefault="00C97C65" w:rsidP="00C97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97C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Ł. Gąbka</w:t>
            </w:r>
          </w:p>
        </w:tc>
      </w:tr>
    </w:tbl>
    <w:p w:rsidR="00C97C65" w:rsidRDefault="00C97C65" w:rsidP="00C97C65"/>
    <w:p w:rsidR="00C97C65" w:rsidRDefault="00C97C65" w:rsidP="00C97C65">
      <w:pPr>
        <w:pStyle w:val="Nagwek3"/>
        <w:numPr>
          <w:ilvl w:val="0"/>
          <w:numId w:val="0"/>
        </w:numPr>
        <w:ind w:left="720" w:hanging="12"/>
      </w:pPr>
      <w:bookmarkStart w:id="61" w:name="_Toc342381823"/>
      <w:r>
        <w:t>Diagram wypalania</w:t>
      </w:r>
      <w:r w:rsidRPr="00A458B1">
        <w:t>:</w:t>
      </w:r>
      <w:bookmarkEnd w:id="61"/>
    </w:p>
    <w:p w:rsidR="00C97C65" w:rsidRPr="00C97C65" w:rsidRDefault="00C97C65" w:rsidP="00C97C65"/>
    <w:p w:rsidR="006846DF" w:rsidRPr="00C97C65" w:rsidRDefault="00C97C65" w:rsidP="00C97C6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7" name="Picture 17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\bl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846DF" w:rsidRPr="00C97C65" w:rsidSect="00B5154A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AC" w:rsidRDefault="00F552AC" w:rsidP="00B5154A">
      <w:pPr>
        <w:spacing w:after="0" w:line="240" w:lineRule="auto"/>
      </w:pPr>
      <w:r>
        <w:separator/>
      </w:r>
    </w:p>
  </w:endnote>
  <w:endnote w:type="continuationSeparator" w:id="1">
    <w:p w:rsidR="00F552AC" w:rsidRDefault="00F552AC" w:rsidP="00B5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3"/>
      <w:docPartObj>
        <w:docPartGallery w:val="Page Numbers (Bottom of Page)"/>
        <w:docPartUnique/>
      </w:docPartObj>
    </w:sdtPr>
    <w:sdtContent>
      <w:p w:rsidR="00660334" w:rsidRDefault="0094792A">
        <w:pPr>
          <w:pStyle w:val="Stopka"/>
          <w:jc w:val="right"/>
        </w:pPr>
        <w:fldSimple w:instr=" PAGE   \* MERGEFORMAT ">
          <w:r w:rsidR="00136D69">
            <w:rPr>
              <w:noProof/>
            </w:rPr>
            <w:t>6</w:t>
          </w:r>
        </w:fldSimple>
      </w:p>
    </w:sdtContent>
  </w:sdt>
  <w:p w:rsidR="00660334" w:rsidRDefault="0066033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2"/>
      <w:docPartObj>
        <w:docPartGallery w:val="Page Numbers (Bottom of Page)"/>
        <w:docPartUnique/>
      </w:docPartObj>
    </w:sdtPr>
    <w:sdtContent>
      <w:p w:rsidR="00660334" w:rsidRDefault="0094792A">
        <w:pPr>
          <w:pStyle w:val="Stopka"/>
          <w:jc w:val="right"/>
        </w:pPr>
        <w:fldSimple w:instr=" PAGE   \* MERGEFORMAT ">
          <w:r w:rsidR="00136D69">
            <w:rPr>
              <w:noProof/>
            </w:rPr>
            <w:t>5</w:t>
          </w:r>
        </w:fldSimple>
      </w:p>
    </w:sdtContent>
  </w:sdt>
  <w:p w:rsidR="00660334" w:rsidRDefault="0066033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Stopka"/>
      <w:jc w:val="right"/>
    </w:pPr>
  </w:p>
  <w:p w:rsidR="00660334" w:rsidRDefault="006603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AC" w:rsidRDefault="00F552AC" w:rsidP="00B5154A">
      <w:pPr>
        <w:spacing w:after="0" w:line="240" w:lineRule="auto"/>
      </w:pPr>
      <w:r>
        <w:separator/>
      </w:r>
    </w:p>
  </w:footnote>
  <w:footnote w:type="continuationSeparator" w:id="1">
    <w:p w:rsidR="00F552AC" w:rsidRDefault="00F552AC" w:rsidP="00B5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 w:rsidP="00B94EBC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337B64">
      <w:rPr>
        <w:rFonts w:ascii="Times New Roman" w:hAnsi="Times New Roman" w:cs="Times New Roman"/>
      </w:rPr>
      <w:t>SYSTEM E-COMMERCE WSPIERAJĄCY SPRZEDAŻ ARTYKUŁÓW BIUROWYCH</w:t>
    </w:r>
  </w:p>
  <w:p w:rsidR="00660334" w:rsidRDefault="0066033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Pr="00494693" w:rsidRDefault="00660334" w:rsidP="00494693">
    <w:pPr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337B64">
      <w:rPr>
        <w:rFonts w:ascii="Times New Roman" w:hAnsi="Times New Roman" w:cs="Times New Roman"/>
      </w:rPr>
      <w:t>Zbiorowe przedsięwzięcie inżynierskie- GAWEŁ D., GĄBKA Ł., GRABIŃSKI S., IWANICKI 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334" w:rsidRDefault="0066033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F99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9C4404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8E73634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A870800"/>
    <w:multiLevelType w:val="hybridMultilevel"/>
    <w:tmpl w:val="AAA2B7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F0007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10EA1212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37643E5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188A1BF9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1D6A28BC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1E1D79CB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2462737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275524E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A414558"/>
    <w:multiLevelType w:val="hybridMultilevel"/>
    <w:tmpl w:val="14E62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C1128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32E772EB"/>
    <w:multiLevelType w:val="hybridMultilevel"/>
    <w:tmpl w:val="E5161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835D0"/>
    <w:multiLevelType w:val="multilevel"/>
    <w:tmpl w:val="D2C8C51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394012C4"/>
    <w:multiLevelType w:val="hybridMultilevel"/>
    <w:tmpl w:val="6BD6789E"/>
    <w:lvl w:ilvl="0" w:tplc="310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D4F0A"/>
    <w:multiLevelType w:val="hybridMultilevel"/>
    <w:tmpl w:val="12EA0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57970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3F3B74FC"/>
    <w:multiLevelType w:val="hybridMultilevel"/>
    <w:tmpl w:val="8CC01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739A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467E01BD"/>
    <w:multiLevelType w:val="hybridMultilevel"/>
    <w:tmpl w:val="D57C7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B38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83358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4D9C18F5"/>
    <w:multiLevelType w:val="hybridMultilevel"/>
    <w:tmpl w:val="C8F4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51026"/>
    <w:multiLevelType w:val="hybridMultilevel"/>
    <w:tmpl w:val="8A5EB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077BA"/>
    <w:multiLevelType w:val="hybridMultilevel"/>
    <w:tmpl w:val="F73A1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13671"/>
    <w:multiLevelType w:val="multilevel"/>
    <w:tmpl w:val="DEA861E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8">
    <w:nsid w:val="58642C9C"/>
    <w:multiLevelType w:val="hybridMultilevel"/>
    <w:tmpl w:val="484E2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C6213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5F6B606F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61F94C89"/>
    <w:multiLevelType w:val="hybridMultilevel"/>
    <w:tmpl w:val="CF4C4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D1E3A"/>
    <w:multiLevelType w:val="hybridMultilevel"/>
    <w:tmpl w:val="BC964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2E6B96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65873867"/>
    <w:multiLevelType w:val="multilevel"/>
    <w:tmpl w:val="FFD4F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660471D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7">
    <w:nsid w:val="6B1E1F5B"/>
    <w:multiLevelType w:val="hybridMultilevel"/>
    <w:tmpl w:val="5D1E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BA031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>
    <w:nsid w:val="6D7B53E2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7068180E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>
    <w:nsid w:val="72E6262D"/>
    <w:multiLevelType w:val="hybridMultilevel"/>
    <w:tmpl w:val="7C12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7659C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3">
    <w:nsid w:val="7794451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>
    <w:nsid w:val="7AEB5A96"/>
    <w:multiLevelType w:val="multilevel"/>
    <w:tmpl w:val="7536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4"/>
  </w:num>
  <w:num w:numId="2">
    <w:abstractNumId w:val="44"/>
  </w:num>
  <w:num w:numId="3">
    <w:abstractNumId w:val="6"/>
  </w:num>
  <w:num w:numId="4">
    <w:abstractNumId w:val="27"/>
  </w:num>
  <w:num w:numId="5">
    <w:abstractNumId w:val="22"/>
  </w:num>
  <w:num w:numId="6">
    <w:abstractNumId w:val="29"/>
  </w:num>
  <w:num w:numId="7">
    <w:abstractNumId w:val="32"/>
  </w:num>
  <w:num w:numId="8">
    <w:abstractNumId w:val="37"/>
  </w:num>
  <w:num w:numId="9">
    <w:abstractNumId w:val="19"/>
  </w:num>
  <w:num w:numId="10">
    <w:abstractNumId w:val="26"/>
  </w:num>
  <w:num w:numId="11">
    <w:abstractNumId w:val="21"/>
  </w:num>
  <w:num w:numId="12">
    <w:abstractNumId w:val="14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12"/>
  </w:num>
  <w:num w:numId="18">
    <w:abstractNumId w:val="34"/>
  </w:num>
  <w:num w:numId="19">
    <w:abstractNumId w:val="33"/>
  </w:num>
  <w:num w:numId="20">
    <w:abstractNumId w:val="35"/>
  </w:num>
  <w:num w:numId="21">
    <w:abstractNumId w:val="16"/>
  </w:num>
  <w:num w:numId="22">
    <w:abstractNumId w:val="41"/>
  </w:num>
  <w:num w:numId="23">
    <w:abstractNumId w:val="17"/>
  </w:num>
  <w:num w:numId="24">
    <w:abstractNumId w:val="25"/>
  </w:num>
  <w:num w:numId="25">
    <w:abstractNumId w:val="28"/>
  </w:num>
  <w:num w:numId="26">
    <w:abstractNumId w:val="30"/>
  </w:num>
  <w:num w:numId="27">
    <w:abstractNumId w:val="18"/>
  </w:num>
  <w:num w:numId="28">
    <w:abstractNumId w:val="0"/>
  </w:num>
  <w:num w:numId="29">
    <w:abstractNumId w:val="38"/>
  </w:num>
  <w:num w:numId="30">
    <w:abstractNumId w:val="10"/>
  </w:num>
  <w:num w:numId="31">
    <w:abstractNumId w:val="40"/>
  </w:num>
  <w:num w:numId="32">
    <w:abstractNumId w:val="43"/>
  </w:num>
  <w:num w:numId="33">
    <w:abstractNumId w:val="39"/>
  </w:num>
  <w:num w:numId="34">
    <w:abstractNumId w:val="1"/>
  </w:num>
  <w:num w:numId="35">
    <w:abstractNumId w:val="4"/>
  </w:num>
  <w:num w:numId="36">
    <w:abstractNumId w:val="13"/>
  </w:num>
  <w:num w:numId="37">
    <w:abstractNumId w:val="42"/>
  </w:num>
  <w:num w:numId="38">
    <w:abstractNumId w:val="7"/>
  </w:num>
  <w:num w:numId="39">
    <w:abstractNumId w:val="31"/>
  </w:num>
  <w:num w:numId="40">
    <w:abstractNumId w:val="9"/>
  </w:num>
  <w:num w:numId="41">
    <w:abstractNumId w:val="2"/>
  </w:num>
  <w:num w:numId="42">
    <w:abstractNumId w:val="11"/>
  </w:num>
  <w:num w:numId="43">
    <w:abstractNumId w:val="15"/>
  </w:num>
  <w:num w:numId="44">
    <w:abstractNumId w:val="5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759"/>
    <w:rsid w:val="000556CD"/>
    <w:rsid w:val="00060847"/>
    <w:rsid w:val="00064311"/>
    <w:rsid w:val="000C2B5E"/>
    <w:rsid w:val="000C767F"/>
    <w:rsid w:val="000D2D8E"/>
    <w:rsid w:val="00136D69"/>
    <w:rsid w:val="00144C43"/>
    <w:rsid w:val="0016059A"/>
    <w:rsid w:val="001928CA"/>
    <w:rsid w:val="001C7294"/>
    <w:rsid w:val="001E27A8"/>
    <w:rsid w:val="001F3E52"/>
    <w:rsid w:val="00205703"/>
    <w:rsid w:val="00231657"/>
    <w:rsid w:val="0024079C"/>
    <w:rsid w:val="002704E1"/>
    <w:rsid w:val="002772F6"/>
    <w:rsid w:val="00306A4E"/>
    <w:rsid w:val="00337B64"/>
    <w:rsid w:val="00365956"/>
    <w:rsid w:val="00383F09"/>
    <w:rsid w:val="003962AD"/>
    <w:rsid w:val="003C1AA9"/>
    <w:rsid w:val="003E45E8"/>
    <w:rsid w:val="00403305"/>
    <w:rsid w:val="00422537"/>
    <w:rsid w:val="004814E9"/>
    <w:rsid w:val="00494693"/>
    <w:rsid w:val="004F78ED"/>
    <w:rsid w:val="005338FE"/>
    <w:rsid w:val="0055461A"/>
    <w:rsid w:val="0057680F"/>
    <w:rsid w:val="005A4970"/>
    <w:rsid w:val="005B7FAF"/>
    <w:rsid w:val="005D3B6F"/>
    <w:rsid w:val="005F59AF"/>
    <w:rsid w:val="00623AB6"/>
    <w:rsid w:val="0064419A"/>
    <w:rsid w:val="00660334"/>
    <w:rsid w:val="006846DF"/>
    <w:rsid w:val="00806997"/>
    <w:rsid w:val="00864C8E"/>
    <w:rsid w:val="00867825"/>
    <w:rsid w:val="00887FD6"/>
    <w:rsid w:val="008A450F"/>
    <w:rsid w:val="008D1D51"/>
    <w:rsid w:val="008F6675"/>
    <w:rsid w:val="008F6B27"/>
    <w:rsid w:val="00910DA4"/>
    <w:rsid w:val="00947516"/>
    <w:rsid w:val="0094792A"/>
    <w:rsid w:val="009E2F7F"/>
    <w:rsid w:val="00A021B2"/>
    <w:rsid w:val="00A252B9"/>
    <w:rsid w:val="00A30699"/>
    <w:rsid w:val="00A37F98"/>
    <w:rsid w:val="00A458B1"/>
    <w:rsid w:val="00A73D43"/>
    <w:rsid w:val="00A86716"/>
    <w:rsid w:val="00AA6D66"/>
    <w:rsid w:val="00B0440F"/>
    <w:rsid w:val="00B13956"/>
    <w:rsid w:val="00B5154A"/>
    <w:rsid w:val="00B52481"/>
    <w:rsid w:val="00B57153"/>
    <w:rsid w:val="00B94EBC"/>
    <w:rsid w:val="00C06076"/>
    <w:rsid w:val="00C505E2"/>
    <w:rsid w:val="00C97C65"/>
    <w:rsid w:val="00CF09B9"/>
    <w:rsid w:val="00D06818"/>
    <w:rsid w:val="00D34C33"/>
    <w:rsid w:val="00D52759"/>
    <w:rsid w:val="00D66FD7"/>
    <w:rsid w:val="00DD7E0A"/>
    <w:rsid w:val="00DE1E66"/>
    <w:rsid w:val="00E426E8"/>
    <w:rsid w:val="00E46F21"/>
    <w:rsid w:val="00EC3CA2"/>
    <w:rsid w:val="00F552AC"/>
    <w:rsid w:val="00F90687"/>
    <w:rsid w:val="00FD1D78"/>
    <w:rsid w:val="00FD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2537"/>
  </w:style>
  <w:style w:type="paragraph" w:styleId="Nagwek1">
    <w:name w:val="heading 1"/>
    <w:basedOn w:val="Normalny"/>
    <w:next w:val="Normalny"/>
    <w:link w:val="Nagwek1Znak"/>
    <w:uiPriority w:val="9"/>
    <w:qFormat/>
    <w:rsid w:val="004814E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7B6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069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3069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3069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3069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3069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3069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3069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14E9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814E9"/>
    <w:pPr>
      <w:spacing w:after="100"/>
      <w:ind w:left="220"/>
    </w:pPr>
    <w:rPr>
      <w:rFonts w:eastAsiaTheme="minorEastAsia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814E9"/>
    <w:pPr>
      <w:spacing w:after="100"/>
    </w:pPr>
    <w:rPr>
      <w:rFonts w:eastAsiaTheme="minorEastAsia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4814E9"/>
    <w:pPr>
      <w:spacing w:after="100"/>
      <w:ind w:left="440"/>
    </w:pPr>
    <w:rPr>
      <w:rFonts w:eastAsiaTheme="minorEastAsia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14E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14E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37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337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A30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30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A30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30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30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Jasnecieniowanieakcent11">
    <w:name w:val="Jasne cieniowanie — akcent 11"/>
    <w:basedOn w:val="Standardowy"/>
    <w:uiPriority w:val="60"/>
    <w:rsid w:val="00AA6D66"/>
    <w:pPr>
      <w:spacing w:after="0" w:line="240" w:lineRule="auto"/>
    </w:pPr>
    <w:rPr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zodstpw">
    <w:name w:val="No Spacing"/>
    <w:uiPriority w:val="1"/>
    <w:qFormat/>
    <w:rsid w:val="00A458B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154A"/>
  </w:style>
  <w:style w:type="paragraph" w:styleId="Stopka">
    <w:name w:val="footer"/>
    <w:basedOn w:val="Normalny"/>
    <w:link w:val="StopkaZnak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154A"/>
  </w:style>
  <w:style w:type="table" w:styleId="Tabela-Siatka">
    <w:name w:val="Table Grid"/>
    <w:basedOn w:val="Standardowy"/>
    <w:uiPriority w:val="59"/>
    <w:rsid w:val="0038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omylnaczcionkaakapitu"/>
    <w:rsid w:val="00383F09"/>
  </w:style>
  <w:style w:type="character" w:customStyle="1" w:styleId="apple-converted-space">
    <w:name w:val="apple-converted-space"/>
    <w:basedOn w:val="Domylnaczcionkaakapitu"/>
    <w:rsid w:val="00383F09"/>
  </w:style>
  <w:style w:type="paragraph" w:customStyle="1" w:styleId="Default">
    <w:name w:val="Default"/>
    <w:rsid w:val="00383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hortReturnAddress">
    <w:name w:val="Short Return Address"/>
    <w:basedOn w:val="Normalny"/>
    <w:rsid w:val="0038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9.bin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emf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image" Target="media/image1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1884-F39E-4A64-8DE7-69598EBE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38</Pages>
  <Words>5975</Words>
  <Characters>35850</Characters>
  <Application>Microsoft Office Word</Application>
  <DocSecurity>0</DocSecurity>
  <Lines>298</Lines>
  <Paragraphs>83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Zbiorowe przedsięwzięcie inżynierskie- GAWEŁ D., GĄBKA Ł., GRABIŃSKI S., IWANICKI D.</vt:lpstr>
      <vt:lpstr>Zbiorowe przedsięwzięcie inżynierskie- GAWEŁ D., GĄBKA Ł., GRABIŃSKI S., IWANICKI D.</vt:lpstr>
    </vt:vector>
  </TitlesOfParts>
  <Company/>
  <LinksUpToDate>false</LinksUpToDate>
  <CharactersWithSpaces>41742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Zbiorowe przedsięwzięcie inżynierskie- GAWEŁ D., GĄBKA Ł., GRABIŃSKI S., IWANICKI D.</dc:title>
  <dc:subject/>
  <dc:creator>DayVeed</dc:creator>
  <cp:keywords/>
  <dc:description/>
  <cp:lastModifiedBy>Slawek</cp:lastModifiedBy>
  <cp:revision>19</cp:revision>
  <dcterms:created xsi:type="dcterms:W3CDTF">2012-11-06T15:10:00Z</dcterms:created>
  <dcterms:modified xsi:type="dcterms:W3CDTF">2012-12-06T12:09:00Z</dcterms:modified>
</cp:coreProperties>
</file>