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INSTYTUT INFORMATYKI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WYDZIAŁ INFORMATYKI I ZARZĄDZANIA</w:t>
      </w: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153">
        <w:rPr>
          <w:rFonts w:ascii="Times New Roman" w:hAnsi="Times New Roman" w:cs="Times New Roman"/>
          <w:sz w:val="28"/>
          <w:szCs w:val="28"/>
        </w:rPr>
        <w:t>POLITECHNIKA WROCŁAWSKA</w:t>
      </w:r>
    </w:p>
    <w:p w:rsidR="00D52759" w:rsidRDefault="00D52759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D1D51" w:rsidRPr="00B57153" w:rsidRDefault="008D1D51" w:rsidP="00D527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52759" w:rsidRPr="00B57153" w:rsidRDefault="00D52759" w:rsidP="00D52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ZESPOŁOWY PROJEKT INŻYNIERSKI</w:t>
      </w:r>
    </w:p>
    <w:p w:rsidR="008D1D51" w:rsidRPr="00337B64" w:rsidRDefault="00B57153" w:rsidP="008D1D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7153">
        <w:rPr>
          <w:rFonts w:ascii="Times New Roman" w:hAnsi="Times New Roman" w:cs="Times New Roman"/>
          <w:b/>
          <w:sz w:val="36"/>
          <w:szCs w:val="36"/>
        </w:rPr>
        <w:t>SYSTEM E-COMMERCE WSPIERAJĄCY SPRZEDAŻ ARTYKUŁÓW BIUROWYCH</w:t>
      </w:r>
      <w:r w:rsidRPr="00337B64">
        <w:rPr>
          <w:rFonts w:ascii="Times New Roman" w:hAnsi="Times New Roman" w:cs="Times New Roman"/>
          <w:b/>
          <w:sz w:val="36"/>
          <w:szCs w:val="36"/>
        </w:rPr>
        <w:br/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Dagmara Gaweł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Łukasz Gąbka</w:t>
      </w:r>
    </w:p>
    <w:p w:rsidR="00B57153" w:rsidRP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Sławomir Grabiński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153">
        <w:rPr>
          <w:rFonts w:ascii="Times New Roman" w:hAnsi="Times New Roman" w:cs="Times New Roman"/>
          <w:b/>
          <w:sz w:val="28"/>
          <w:szCs w:val="28"/>
        </w:rPr>
        <w:t>Dawid Iwanicki</w:t>
      </w: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8D1D51">
      <w:pPr>
        <w:rPr>
          <w:rFonts w:ascii="Times New Roman" w:hAnsi="Times New Roman" w:cs="Times New Roman"/>
          <w:b/>
          <w:sz w:val="28"/>
          <w:szCs w:val="28"/>
        </w:rPr>
      </w:pPr>
    </w:p>
    <w:p w:rsidR="008D1D51" w:rsidRDefault="008D1D51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D527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7153" w:rsidRDefault="00B57153" w:rsidP="00B57153">
      <w:pPr>
        <w:jc w:val="right"/>
        <w:rPr>
          <w:rFonts w:ascii="Times New Roman" w:hAnsi="Times New Roman" w:cs="Times New Roman"/>
          <w:sz w:val="24"/>
          <w:szCs w:val="24"/>
        </w:rPr>
      </w:pPr>
      <w:r w:rsidRPr="00B57153">
        <w:rPr>
          <w:rFonts w:ascii="Times New Roman" w:hAnsi="Times New Roman" w:cs="Times New Roman"/>
          <w:sz w:val="24"/>
          <w:szCs w:val="24"/>
        </w:rPr>
        <w:t>Promotor:</w:t>
      </w:r>
    </w:p>
    <w:p w:rsidR="00B57153" w:rsidRPr="00AA6D66" w:rsidRDefault="00B57153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D66">
        <w:rPr>
          <w:rFonts w:ascii="Times New Roman" w:hAnsi="Times New Roman" w:cs="Times New Roman"/>
          <w:b/>
          <w:sz w:val="24"/>
          <w:szCs w:val="24"/>
        </w:rPr>
        <w:t>dr hab. Zygmunt Mazur, prof. P. Wr</w:t>
      </w:r>
    </w:p>
    <w:p w:rsidR="008D1D51" w:rsidRPr="00AA6D66" w:rsidRDefault="008D1D51" w:rsidP="00B5715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D51" w:rsidRPr="00AA6D66" w:rsidRDefault="008D1D51" w:rsidP="008D1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Wrocław.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61748942"/>
        <w:docPartObj>
          <w:docPartGallery w:val="Table of Contents"/>
          <w:docPartUnique/>
        </w:docPartObj>
      </w:sdtPr>
      <w:sdtContent>
        <w:p w:rsidR="004814E9" w:rsidRDefault="004814E9" w:rsidP="001E27A8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:rsidR="00365956" w:rsidRDefault="000C2B5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r w:rsidRPr="000C2B5E">
            <w:fldChar w:fldCharType="begin"/>
          </w:r>
          <w:r w:rsidR="004814E9" w:rsidRPr="004814E9">
            <w:instrText xml:space="preserve"> TOC \o "1-3" \h \z \u </w:instrText>
          </w:r>
          <w:r w:rsidRPr="000C2B5E">
            <w:fldChar w:fldCharType="separate"/>
          </w:r>
          <w:hyperlink w:anchor="_Toc339989696" w:history="1">
            <w:r w:rsidR="00365956" w:rsidRPr="00105B70">
              <w:rPr>
                <w:rStyle w:val="Hyperlink"/>
                <w:noProof/>
              </w:rPr>
              <w:t>1.</w:t>
            </w:r>
            <w:r w:rsidR="00365956">
              <w:rPr>
                <w:noProof/>
                <w:lang w:val="pl-PL" w:eastAsia="pl-PL"/>
              </w:rPr>
              <w:tab/>
            </w:r>
            <w:r w:rsidR="00365956" w:rsidRPr="00105B70">
              <w:rPr>
                <w:rStyle w:val="Hyperlink"/>
                <w:noProof/>
              </w:rPr>
              <w:t>WPROWADZENIE</w:t>
            </w:r>
            <w:r w:rsidR="00365956">
              <w:rPr>
                <w:noProof/>
                <w:webHidden/>
              </w:rPr>
              <w:tab/>
            </w:r>
            <w:r w:rsidR="00365956">
              <w:rPr>
                <w:noProof/>
                <w:webHidden/>
              </w:rPr>
              <w:fldChar w:fldCharType="begin"/>
            </w:r>
            <w:r w:rsidR="00365956">
              <w:rPr>
                <w:noProof/>
                <w:webHidden/>
              </w:rPr>
              <w:instrText xml:space="preserve"> PAGEREF _Toc339989696 \h </w:instrText>
            </w:r>
            <w:r w:rsidR="00365956">
              <w:rPr>
                <w:noProof/>
                <w:webHidden/>
              </w:rPr>
            </w:r>
            <w:r w:rsidR="00365956"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 w:rsidR="00365956"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697" w:history="1">
            <w:r w:rsidRPr="00105B70">
              <w:rPr>
                <w:rStyle w:val="Hyperlink"/>
                <w:noProof/>
              </w:rPr>
              <w:t>1.1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698" w:history="1">
            <w:r w:rsidRPr="00105B70">
              <w:rPr>
                <w:rStyle w:val="Hyperlink"/>
                <w:noProof/>
              </w:rPr>
              <w:t>1.2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noProof/>
              </w:rPr>
              <w:t>Wizja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699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Kontekst biznesowy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0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1.2.2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Wizja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1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1.2.3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Cele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2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1.2.4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noProof/>
              </w:rPr>
              <w:t>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3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1.2.5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Technologia wykonania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4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1.2.6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Cechy przyszłe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5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Opis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6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7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Definiowanie encji i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8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Definiowanie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09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Definiowanie związków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0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2.1.3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Definicje predykatowe typów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1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2.1.4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Definicje predykatowe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2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2.1.5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3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Transformacja modelu konceptualnego do modelu logicznego: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4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Definicje schematów relacji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5" w:history="1"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rFonts w:ascii="Times New Roman" w:hAnsi="Times New Roman" w:cs="Times New Roman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6" w:history="1">
            <w:r w:rsidRPr="00105B70">
              <w:rPr>
                <w:rStyle w:val="Hyperlink"/>
                <w:noProof/>
              </w:rPr>
              <w:t>3.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noProof/>
              </w:rPr>
              <w:t>OPIS PRACY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pl-PL" w:eastAsia="pl-PL"/>
            </w:rPr>
          </w:pPr>
          <w:hyperlink w:anchor="_Toc339989717" w:history="1">
            <w:r w:rsidRPr="00105B70">
              <w:rPr>
                <w:rStyle w:val="Hyperlink"/>
                <w:noProof/>
              </w:rPr>
              <w:t>3.1</w:t>
            </w:r>
            <w:r>
              <w:rPr>
                <w:noProof/>
                <w:lang w:val="pl-PL" w:eastAsia="pl-PL"/>
              </w:rPr>
              <w:tab/>
            </w:r>
            <w:r w:rsidRPr="00105B70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39989718" w:history="1">
            <w:r w:rsidRPr="00105B70">
              <w:rPr>
                <w:rStyle w:val="Hyperlink"/>
                <w:noProof/>
              </w:rPr>
              <w:t>Produkt back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956" w:rsidRDefault="00365956">
          <w:pPr>
            <w:pStyle w:val="TOC3"/>
            <w:tabs>
              <w:tab w:val="right" w:leader="dot" w:pos="9062"/>
            </w:tabs>
            <w:rPr>
              <w:noProof/>
              <w:lang w:val="pl-PL" w:eastAsia="pl-PL"/>
            </w:rPr>
          </w:pPr>
          <w:hyperlink w:anchor="_Toc339989719" w:history="1">
            <w:r w:rsidRPr="00105B70">
              <w:rPr>
                <w:rStyle w:val="Hyperlink"/>
                <w:noProof/>
              </w:rPr>
              <w:t>Diagram wypalania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_Toc339989719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21B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4E9" w:rsidRPr="004814E9" w:rsidRDefault="000C2B5E">
          <w:pPr>
            <w:rPr>
              <w:lang w:val="en-US"/>
            </w:rPr>
          </w:pPr>
          <w:r>
            <w:fldChar w:fldCharType="end"/>
          </w:r>
        </w:p>
      </w:sdtContent>
    </w:sdt>
    <w:p w:rsidR="004814E9" w:rsidRDefault="004814E9" w:rsidP="001E27A8">
      <w:pPr>
        <w:pStyle w:val="TOCHeading"/>
        <w:numPr>
          <w:ilvl w:val="0"/>
          <w:numId w:val="0"/>
        </w:numPr>
        <w:ind w:left="432" w:hanging="432"/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814E9" w:rsidRDefault="004814E9" w:rsidP="004814E9">
      <w:pPr>
        <w:pStyle w:val="Heading1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Toc339989696"/>
      <w:r w:rsidRPr="00337B64">
        <w:rPr>
          <w:sz w:val="32"/>
          <w:szCs w:val="32"/>
          <w:lang w:val="en-US"/>
        </w:rPr>
        <w:lastRenderedPageBreak/>
        <w:t>WPROWADZENIE</w:t>
      </w:r>
      <w:bookmarkEnd w:id="0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1" w:name="_Toc339989697"/>
      <w:r w:rsidRPr="00A30699">
        <w:rPr>
          <w:sz w:val="28"/>
          <w:szCs w:val="28"/>
          <w:lang w:val="en-US"/>
        </w:rPr>
        <w:t>Wstęp</w:t>
      </w:r>
      <w:bookmarkEnd w:id="1"/>
    </w:p>
    <w:p w:rsidR="00337B64" w:rsidRPr="00A30699" w:rsidRDefault="00337B64" w:rsidP="00337B64">
      <w:pPr>
        <w:rPr>
          <w:sz w:val="28"/>
          <w:szCs w:val="28"/>
          <w:lang w:val="en-US"/>
        </w:rPr>
      </w:pPr>
    </w:p>
    <w:p w:rsidR="00337B64" w:rsidRPr="00A30699" w:rsidRDefault="00337B64" w:rsidP="00337B64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2" w:name="_Toc339989698"/>
      <w:r w:rsidRPr="00A30699">
        <w:rPr>
          <w:sz w:val="28"/>
          <w:szCs w:val="28"/>
          <w:lang w:val="en-US"/>
        </w:rPr>
        <w:t>Wizja system</w:t>
      </w:r>
      <w:r w:rsidR="00AA6D66">
        <w:rPr>
          <w:sz w:val="28"/>
          <w:szCs w:val="28"/>
          <w:lang w:val="en-US"/>
        </w:rPr>
        <w:t>u</w:t>
      </w:r>
      <w:bookmarkEnd w:id="2"/>
    </w:p>
    <w:p w:rsidR="00AA6D66" w:rsidRPr="00403305" w:rsidRDefault="00AA6D66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Toc339989699"/>
      <w:r w:rsidRPr="00403305">
        <w:rPr>
          <w:rFonts w:ascii="Times New Roman" w:hAnsi="Times New Roman" w:cs="Times New Roman"/>
          <w:sz w:val="24"/>
          <w:szCs w:val="24"/>
        </w:rPr>
        <w:t>Kontekst biznesowy</w:t>
      </w:r>
      <w:bookmarkEnd w:id="3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 xml:space="preserve">Projektowany system ma być używany w małym lub średnim sklepie zajmującym się sprzedażą artykułów biurowych. Najważniejszym wymogiem opisywanego przedsiębiorstwa jest to, aby projektowany i zaimplementowany system był tani we wdrożeniu jak i w utrzymaniu. Sklep obsługuje klientów indywidualnych i firmy. W bazie danych mają być przechowywane informacje o stałych klientach.  Dużą trudnością w prowadzeniu sklepu jest stałe utrzymywanie kontroli nad ilością zapasów towarów w magazynie. Celem biznesowym sklepu jest wdrażanie nowych technologii, a dokładnie: wprowadzenie oferty sklepu do Internetu. Tworzony system ma umożliwić realizację tego celu. </w:t>
      </w:r>
    </w:p>
    <w:p w:rsidR="00AA6D66" w:rsidRPr="00403305" w:rsidRDefault="00AA6D66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4" w:name="_Toc339989700"/>
      <w:r w:rsidRPr="00403305">
        <w:rPr>
          <w:rFonts w:ascii="Times New Roman" w:hAnsi="Times New Roman" w:cs="Times New Roman"/>
          <w:sz w:val="24"/>
          <w:szCs w:val="24"/>
        </w:rPr>
        <w:t>Wizja</w:t>
      </w:r>
      <w:bookmarkEnd w:id="4"/>
    </w:p>
    <w:p w:rsidR="00AA6D66" w:rsidRPr="00AA6D66" w:rsidRDefault="00AA6D66" w:rsidP="00AA6D66">
      <w:p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ab/>
        <w:t>Projektowany system ma odciążyć pracowników ze zbędnej pracy biurowej. System ma posiadać zintegrowaną ze stroną WWW  bazę danych, gdzie przechowywane będą dane klientów jak i towarów oraz zamówienia składane przez klientów. Ważnym aspektem jest zapewnienie wysokiego bezpieczeństwa projektowane bazy danych jak i serwera, który będzie ją obsługiwał. Projekt przedsięwzięcia informatycznego ma też na celu dostarczenie funkcjonalnej aplikacji, która pozwoli zarządzać całym sklepem.</w:t>
      </w:r>
    </w:p>
    <w:p w:rsidR="00AA6D66" w:rsidRPr="00403305" w:rsidRDefault="00AA6D66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5" w:name="_Toc339989701"/>
      <w:r w:rsidRPr="00403305">
        <w:rPr>
          <w:rFonts w:ascii="Times New Roman" w:hAnsi="Times New Roman" w:cs="Times New Roman"/>
          <w:sz w:val="24"/>
          <w:szCs w:val="24"/>
        </w:rPr>
        <w:t>Cele</w:t>
      </w:r>
      <w:bookmarkEnd w:id="5"/>
    </w:p>
    <w:p w:rsidR="00AA6D66" w:rsidRPr="00AA6D66" w:rsidRDefault="00AA6D66" w:rsidP="00AA6D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Zapewnienie spełniającego wymogi bezpieczeństwa serwera bazy danych</w:t>
      </w:r>
    </w:p>
    <w:p w:rsidR="00AA6D66" w:rsidRPr="00AA6D66" w:rsidRDefault="00AA6D66" w:rsidP="00AA6D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Dostarczenie funkcjonalnej bazodanowej aplikacji desktopowej do zarządzania sklepem</w:t>
      </w:r>
    </w:p>
    <w:p w:rsidR="00AA6D66" w:rsidRPr="00AA6D66" w:rsidRDefault="00AA6D66" w:rsidP="00AA6D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Utworzenie strony WWW prezentującej ofertę sklepu jak i umożliwiającej klientom składanie zamówień</w:t>
      </w:r>
    </w:p>
    <w:p w:rsidR="00AA6D66" w:rsidRPr="00AA6D66" w:rsidRDefault="00AA6D66" w:rsidP="00403305">
      <w:pPr>
        <w:pStyle w:val="Heading3"/>
        <w:numPr>
          <w:ilvl w:val="2"/>
          <w:numId w:val="3"/>
        </w:numPr>
      </w:pPr>
      <w:bookmarkStart w:id="6" w:name="_Toc339989702"/>
      <w:r w:rsidRPr="00AA6D66">
        <w:t>Zakres</w:t>
      </w:r>
      <w:bookmarkEnd w:id="6"/>
    </w:p>
    <w:p w:rsidR="00AA6D66" w:rsidRPr="00AA6D66" w:rsidRDefault="00AA6D66" w:rsidP="00AA6D66">
      <w:p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Projekt przedsięwzięcia informatycznego ma na celu dostarczenie pełnego systemu do zarządzania sklepem z artykułami biurowymi. Produkt informatyczny składać się będzie z:</w:t>
      </w:r>
    </w:p>
    <w:p w:rsidR="00AA6D66" w:rsidRPr="00AA6D66" w:rsidRDefault="00AA6D66" w:rsidP="00AA6D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Serwera bazodanowego, który będzie miał za zadanie przechowywać informację o produktach, klientach i zamówieniach. Ważnym aspektem jest zapewnienie bezpieczeństwa wrażliwych danych. Dużym atutem serwera ma być jego niewielki rozmiar i niska cena eksploatacji</w:t>
      </w:r>
    </w:p>
    <w:p w:rsidR="00AA6D66" w:rsidRPr="00AA6D66" w:rsidRDefault="00AA6D66" w:rsidP="00AA6D6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Strony WWW, która będzie przedstawiać ofertę sklepu. Dodatkowo strona ma pozwalać na rejestrowanie się klientów i składanie przez nich zamówień. </w:t>
      </w:r>
    </w:p>
    <w:p w:rsidR="00AA6D66" w:rsidRPr="00AA6D66" w:rsidRDefault="00AA6D66" w:rsidP="00AA6D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 xml:space="preserve">Aplikacji, która ma umożliwić sprawne zarządzanie przedsiębiorstwem. Pracownicy powinni mieć możliwość tworzenia zamówień na polecenie klientów oraz podglądu </w:t>
      </w:r>
      <w:r w:rsidRPr="00AA6D66">
        <w:rPr>
          <w:rFonts w:ascii="Times New Roman" w:hAnsi="Times New Roman" w:cs="Times New Roman"/>
          <w:sz w:val="24"/>
          <w:szCs w:val="24"/>
        </w:rPr>
        <w:lastRenderedPageBreak/>
        <w:t xml:space="preserve">stanu magazynowego. Nadzorujący ich kierownik musi mieć wgląd do raportów podsumowujących sprzedaż. </w:t>
      </w:r>
    </w:p>
    <w:p w:rsidR="00AA6D66" w:rsidRPr="00AA6D66" w:rsidRDefault="00AA6D66" w:rsidP="00403305">
      <w:pPr>
        <w:pStyle w:val="Heading4"/>
        <w:numPr>
          <w:ilvl w:val="3"/>
          <w:numId w:val="3"/>
        </w:numPr>
      </w:pPr>
      <w:r w:rsidRPr="00AA6D66">
        <w:t>Minimalny zestaw własności</w:t>
      </w:r>
    </w:p>
    <w:p w:rsidR="00AA6D66" w:rsidRPr="00AA6D66" w:rsidRDefault="00AA6D66" w:rsidP="00AA6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Podstawowy serwer bazodanowy</w:t>
      </w:r>
    </w:p>
    <w:p w:rsidR="00AA6D66" w:rsidRPr="00AA6D66" w:rsidRDefault="00AA6D66" w:rsidP="00AA6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prezentująca ofertę sklepu</w:t>
      </w:r>
    </w:p>
    <w:p w:rsidR="00AA6D66" w:rsidRPr="00AA6D66" w:rsidRDefault="00AA6D66" w:rsidP="00AA6D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języków obcych na stronie internetowej (j. angielski)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zakładania kont klientów jak i rejestrowanie zamówień przez pracowników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Obsługa stanu magazynu przez pracowników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Możliwość prowadzenia ewidencji dostawców</w:t>
      </w:r>
    </w:p>
    <w:p w:rsidR="00AA6D66" w:rsidRPr="00AA6D66" w:rsidRDefault="00AA6D66" w:rsidP="00AA6D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prowadzenia ewidencji dostaw</w:t>
      </w:r>
    </w:p>
    <w:p w:rsidR="00AA6D66" w:rsidRPr="00AA6D66" w:rsidRDefault="00AA6D66" w:rsidP="00403305">
      <w:pPr>
        <w:pStyle w:val="Heading4"/>
        <w:numPr>
          <w:ilvl w:val="3"/>
          <w:numId w:val="3"/>
        </w:numPr>
      </w:pPr>
      <w:r w:rsidRPr="00AA6D66">
        <w:t>Pożądany zestaw własności</w:t>
      </w:r>
    </w:p>
    <w:p w:rsidR="00AA6D66" w:rsidRPr="00AA6D66" w:rsidRDefault="00AA6D66" w:rsidP="00AA6D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Serwer bazodanowy połączony z serwerem WWW</w:t>
      </w:r>
    </w:p>
    <w:p w:rsidR="00AA6D66" w:rsidRPr="00AA6D66" w:rsidRDefault="00AA6D66" w:rsidP="00AA6D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Strona WWW umożliwiająca rejestrowanie się klientów</w:t>
      </w:r>
    </w:p>
    <w:p w:rsidR="00AA6D66" w:rsidRPr="00AA6D66" w:rsidRDefault="00AA6D66" w:rsidP="00AA6D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Umożliwienie klientom składania zamówień przez Internet</w:t>
      </w:r>
    </w:p>
    <w:p w:rsidR="00AA6D66" w:rsidRPr="00AA6D66" w:rsidRDefault="00AA6D66" w:rsidP="00AA6D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Aplikacja:</w:t>
      </w:r>
    </w:p>
    <w:p w:rsidR="00AA6D66" w:rsidRPr="00AA6D66" w:rsidRDefault="00AA6D66" w:rsidP="00AA6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Rozbudowane opcje statystyczne i księgowe</w:t>
      </w:r>
    </w:p>
    <w:p w:rsidR="00AA6D66" w:rsidRPr="00AA6D66" w:rsidRDefault="00AA6D66" w:rsidP="00AA6D6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D66">
        <w:rPr>
          <w:rFonts w:ascii="Times New Roman" w:hAnsi="Times New Roman" w:cs="Times New Roman"/>
          <w:sz w:val="24"/>
          <w:szCs w:val="24"/>
        </w:rPr>
        <w:t>Rozróżnianie użytkowników</w:t>
      </w:r>
    </w:p>
    <w:p w:rsidR="00AA6D66" w:rsidRPr="00AA6D66" w:rsidRDefault="00AA6D66" w:rsidP="00AA6D66">
      <w:pPr>
        <w:pStyle w:val="Heading4"/>
        <w:numPr>
          <w:ilvl w:val="0"/>
          <w:numId w:val="0"/>
        </w:numPr>
      </w:pPr>
      <w:r w:rsidRPr="00AA6D66">
        <w:t>Wydanie 1</w:t>
      </w:r>
    </w:p>
    <w:tbl>
      <w:tblPr>
        <w:tblStyle w:val="Jasnecieniowanieakcent11"/>
        <w:tblW w:w="0" w:type="auto"/>
        <w:tblLook w:val="04A0"/>
      </w:tblPr>
      <w:tblGrid>
        <w:gridCol w:w="1384"/>
        <w:gridCol w:w="2268"/>
        <w:gridCol w:w="5590"/>
      </w:tblGrid>
      <w:tr w:rsidR="00AA6D66" w:rsidRPr="00AA6D66" w:rsidTr="00B5154A">
        <w:trPr>
          <w:cnfStyle w:val="1000000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Ramy czasowe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1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Podstawowy obszar własności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Opracowanie schematu bazy danych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arkusza stylów CSS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Pozyskanie i skompletowanie sprzętu serwerowego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2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Zaprojektowanie podstawowego szablonu strony WWW (html)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Skonfigurowanie i instalacja systemu bazodanowego na serwerze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ekranów logowania aplikacji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3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 Realizacja  panelu administracyjnego na stronie WWW</w:t>
            </w:r>
            <w:ins w:id="7" w:author="Autor">
              <w:del w:id="8" w:author="Autor">
                <w:r w:rsidRPr="00AA6D66" w:rsidDel="00633196">
                  <w:rPr>
                    <w:rFonts w:ascii="Times New Roman" w:hAnsi="Times New Roman" w:cs="Times New Roman"/>
                  </w:rPr>
                  <w:delText xml:space="preserve"> </w:delText>
                </w:r>
              </w:del>
            </w:ins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Umożliwienie zdalnego dostępu do bazy danych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Założenie bazy danych na serwerze</w:t>
            </w:r>
          </w:p>
        </w:tc>
      </w:tr>
      <w:tr w:rsidR="00AA6D66" w:rsidRPr="00AA6D66" w:rsidTr="00B5154A">
        <w:trPr>
          <w:trHeight w:val="609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4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Podłączenie aplikacji do zdalnej bazy danych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Obsługa ciasteczek, sesji na stronie WWW (logowanie, rejestracja itp.)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5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Obsługa koszyka na stronie WWW (javascript)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Utworzenie podstawowych formularzy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6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Dodanie opcji księgowych do aplikacji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Udostępnienie strony WWW w języku angielskim</w:t>
            </w:r>
          </w:p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Zapewnienie szyfrowanego połączenia z baza danych</w:t>
            </w:r>
          </w:p>
        </w:tc>
      </w:tr>
      <w:tr w:rsidR="00AA6D66" w:rsidRPr="00AA6D66" w:rsidTr="00B5154A">
        <w:trPr>
          <w:cnfStyle w:val="000000100000"/>
        </w:trPr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7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Dodanie opcji statystycznych do aplikacji</w:t>
            </w:r>
          </w:p>
          <w:p w:rsidR="00AA6D66" w:rsidRPr="00AA6D66" w:rsidRDefault="00AA6D66" w:rsidP="00B5154A">
            <w:pPr>
              <w:cnfStyle w:val="0000001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- Testy funkcjonalności całej strony WWW</w:t>
            </w:r>
          </w:p>
        </w:tc>
      </w:tr>
      <w:tr w:rsidR="00AA6D66" w:rsidRPr="00AA6D66" w:rsidTr="00B5154A">
        <w:tc>
          <w:tcPr>
            <w:cnfStyle w:val="001000000000"/>
            <w:tcW w:w="1384" w:type="dxa"/>
          </w:tcPr>
          <w:p w:rsidR="00AA6D66" w:rsidRPr="00AA6D66" w:rsidRDefault="00AA6D66" w:rsidP="00B5154A">
            <w:pPr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Sprint 8</w:t>
            </w:r>
          </w:p>
        </w:tc>
        <w:tc>
          <w:tcPr>
            <w:tcW w:w="2268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>1 tydzień</w:t>
            </w:r>
          </w:p>
        </w:tc>
        <w:tc>
          <w:tcPr>
            <w:tcW w:w="5590" w:type="dxa"/>
          </w:tcPr>
          <w:p w:rsidR="00AA6D66" w:rsidRPr="00AA6D66" w:rsidRDefault="00AA6D66" w:rsidP="00B5154A">
            <w:pPr>
              <w:cnfStyle w:val="000000000000"/>
              <w:rPr>
                <w:rFonts w:ascii="Times New Roman" w:hAnsi="Times New Roman" w:cs="Times New Roman"/>
              </w:rPr>
            </w:pPr>
            <w:r w:rsidRPr="00AA6D66">
              <w:rPr>
                <w:rFonts w:ascii="Times New Roman" w:hAnsi="Times New Roman" w:cs="Times New Roman"/>
              </w:rPr>
              <w:t xml:space="preserve">- Testy wydajnościowe całego systemu, opracowanie </w:t>
            </w:r>
            <w:r w:rsidRPr="00AA6D66">
              <w:rPr>
                <w:rFonts w:ascii="Times New Roman" w:hAnsi="Times New Roman" w:cs="Times New Roman"/>
              </w:rPr>
              <w:lastRenderedPageBreak/>
              <w:t>dokumentacji systemu</w:t>
            </w:r>
          </w:p>
        </w:tc>
      </w:tr>
    </w:tbl>
    <w:p w:rsidR="00144C43" w:rsidRDefault="00144C43" w:rsidP="00144C43">
      <w:pPr>
        <w:pStyle w:val="Heading2"/>
        <w:numPr>
          <w:ilvl w:val="0"/>
          <w:numId w:val="0"/>
        </w:numPr>
        <w:ind w:left="576"/>
      </w:pPr>
    </w:p>
    <w:p w:rsidR="00B5154A" w:rsidRPr="0055461A" w:rsidRDefault="00B5154A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9" w:name="_Toc339989703"/>
      <w:r w:rsidRPr="0055461A">
        <w:rPr>
          <w:rFonts w:ascii="Times New Roman" w:hAnsi="Times New Roman" w:cs="Times New Roman"/>
        </w:rPr>
        <w:t xml:space="preserve">Technologia </w:t>
      </w:r>
      <w:r w:rsidR="00F90687" w:rsidRPr="0055461A">
        <w:rPr>
          <w:rFonts w:ascii="Times New Roman" w:hAnsi="Times New Roman" w:cs="Times New Roman"/>
        </w:rPr>
        <w:t>wykon</w:t>
      </w:r>
      <w:r w:rsidRPr="0055461A">
        <w:rPr>
          <w:rFonts w:ascii="Times New Roman" w:hAnsi="Times New Roman" w:cs="Times New Roman"/>
        </w:rPr>
        <w:t>ania</w:t>
      </w:r>
      <w:bookmarkEnd w:id="9"/>
    </w:p>
    <w:p w:rsidR="00F90687" w:rsidRPr="00F90687" w:rsidRDefault="00F90687" w:rsidP="00F90687">
      <w:pPr>
        <w:rPr>
          <w:rFonts w:ascii="Times New Roman" w:hAnsi="Times New Roman" w:cs="Times New Roman"/>
          <w:sz w:val="24"/>
          <w:szCs w:val="24"/>
        </w:rPr>
      </w:pPr>
      <w:r w:rsidRPr="00F90687">
        <w:rPr>
          <w:rFonts w:ascii="Times New Roman" w:hAnsi="Times New Roman" w:cs="Times New Roman"/>
          <w:sz w:val="24"/>
          <w:szCs w:val="24"/>
        </w:rPr>
        <w:t xml:space="preserve">Składowe systemu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90687">
        <w:rPr>
          <w:rFonts w:ascii="Times New Roman" w:hAnsi="Times New Roman" w:cs="Times New Roman"/>
          <w:sz w:val="24"/>
          <w:szCs w:val="24"/>
        </w:rPr>
        <w:t>ą realizowane w następujących technologiach:</w:t>
      </w:r>
    </w:p>
    <w:p w:rsidR="00F90687" w:rsidRPr="00F90687" w:rsidRDefault="00F90687" w:rsidP="00F9068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0687">
        <w:rPr>
          <w:rFonts w:ascii="Times New Roman" w:hAnsi="Times New Roman" w:cs="Times New Roman"/>
          <w:sz w:val="24"/>
          <w:szCs w:val="24"/>
        </w:rPr>
        <w:t xml:space="preserve">Baza danych zostanie zrealizowana przy użyciu Oracle 11g </w:t>
      </w:r>
    </w:p>
    <w:p w:rsidR="00B5154A" w:rsidRPr="00F90687" w:rsidRDefault="00F90687" w:rsidP="00B5154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90687">
        <w:rPr>
          <w:rFonts w:ascii="Times New Roman" w:hAnsi="Times New Roman" w:cs="Times New Roman"/>
          <w:sz w:val="24"/>
          <w:szCs w:val="24"/>
        </w:rPr>
        <w:t>Aplikacja zostanie stworzona w Javie, wersji 1.6 z biblioteką JDC wersja 6.</w:t>
      </w:r>
    </w:p>
    <w:p w:rsidR="00144C43" w:rsidRPr="0055461A" w:rsidRDefault="00144C43" w:rsidP="00403305">
      <w:pPr>
        <w:pStyle w:val="Heading3"/>
        <w:numPr>
          <w:ilvl w:val="2"/>
          <w:numId w:val="3"/>
        </w:numPr>
        <w:rPr>
          <w:rFonts w:ascii="Times New Roman" w:hAnsi="Times New Roman" w:cs="Times New Roman"/>
        </w:rPr>
      </w:pPr>
      <w:bookmarkStart w:id="10" w:name="_Toc339989704"/>
      <w:r w:rsidRPr="0055461A">
        <w:rPr>
          <w:rFonts w:ascii="Times New Roman" w:hAnsi="Times New Roman" w:cs="Times New Roman"/>
        </w:rPr>
        <w:t>Cechy przyszłe systemu</w:t>
      </w:r>
      <w:bookmarkEnd w:id="10"/>
    </w:p>
    <w:p w:rsidR="00144C43" w:rsidRPr="00144C43" w:rsidRDefault="00144C43" w:rsidP="00144C43">
      <w:p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W kolejnych wydaniach produktu można zawrzeć następujące funkcjonalności</w:t>
      </w:r>
    </w:p>
    <w:p w:rsidR="00144C43" w:rsidRPr="00144C43" w:rsidRDefault="00144C43" w:rsidP="00144C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Większa liczba opcji na stronie WWW, m.in. personalizacja użytkownika</w:t>
      </w:r>
    </w:p>
    <w:p w:rsidR="00144C43" w:rsidRPr="00144C43" w:rsidRDefault="00144C43" w:rsidP="00144C4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 xml:space="preserve"> Umożliwienie rozliczania pensji pracowników przez aplikację</w:t>
      </w:r>
    </w:p>
    <w:p w:rsidR="00337B64" w:rsidRPr="00AA6D66" w:rsidRDefault="00337B64" w:rsidP="00337B64">
      <w:pPr>
        <w:rPr>
          <w:sz w:val="28"/>
          <w:szCs w:val="28"/>
        </w:rPr>
      </w:pPr>
    </w:p>
    <w:p w:rsidR="00337B64" w:rsidRPr="0055461A" w:rsidRDefault="00337B64" w:rsidP="00337B64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339989705"/>
      <w:r w:rsidRPr="0055461A">
        <w:rPr>
          <w:rFonts w:ascii="Times New Roman" w:hAnsi="Times New Roman" w:cs="Times New Roman"/>
          <w:sz w:val="28"/>
          <w:szCs w:val="28"/>
          <w:lang w:val="en-US"/>
        </w:rPr>
        <w:t>Opis członków zespołu</w:t>
      </w:r>
      <w:bookmarkEnd w:id="11"/>
    </w:p>
    <w:p w:rsidR="00A30699" w:rsidRDefault="00A30699" w:rsidP="00A30699">
      <w:pPr>
        <w:rPr>
          <w:lang w:val="en-US"/>
        </w:rPr>
      </w:pPr>
    </w:p>
    <w:p w:rsidR="008F6B27" w:rsidRPr="0024079C" w:rsidRDefault="008F6B27" w:rsidP="00A30699">
      <w:r w:rsidRPr="0024079C">
        <w:t>Gaweł Dagmara:</w:t>
      </w:r>
    </w:p>
    <w:p w:rsidR="008F6B27" w:rsidRPr="0024079C" w:rsidRDefault="008F6B27" w:rsidP="00A30699">
      <w:r w:rsidRPr="0024079C">
        <w:t>Gąbka Łukasz:</w:t>
      </w:r>
    </w:p>
    <w:p w:rsidR="008F6B27" w:rsidRPr="0024079C" w:rsidRDefault="008F6B27" w:rsidP="00A30699">
      <w:r w:rsidRPr="0024079C">
        <w:t>Grabiński Sławomir:</w:t>
      </w:r>
    </w:p>
    <w:p w:rsidR="008F6B27" w:rsidRPr="0024079C" w:rsidRDefault="008F6B27" w:rsidP="00A30699">
      <w:r w:rsidRPr="0024079C">
        <w:t>Iwanicki Dawid:</w:t>
      </w:r>
    </w:p>
    <w:p w:rsidR="00383F09" w:rsidRPr="0055461A" w:rsidRDefault="00383F09" w:rsidP="00A3069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bookmarkStart w:id="12" w:name="_Toc339989706"/>
      <w:r w:rsidRPr="0055461A">
        <w:rPr>
          <w:rFonts w:ascii="Times New Roman" w:hAnsi="Times New Roman" w:cs="Times New Roman"/>
          <w:sz w:val="32"/>
          <w:szCs w:val="32"/>
          <w:lang w:val="en-US"/>
        </w:rPr>
        <w:t>BAZA DANYCH</w:t>
      </w:r>
      <w:bookmarkEnd w:id="12"/>
    </w:p>
    <w:p w:rsidR="00383F09" w:rsidRPr="0055461A" w:rsidRDefault="00383F09" w:rsidP="00383F09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3" w:name="_Toc314049595"/>
      <w:bookmarkStart w:id="14" w:name="_Toc314049590"/>
      <w:bookmarkStart w:id="15" w:name="_Toc339989707"/>
      <w:r w:rsidRPr="0055461A">
        <w:rPr>
          <w:rFonts w:ascii="Times New Roman" w:hAnsi="Times New Roman" w:cs="Times New Roman"/>
          <w:sz w:val="28"/>
          <w:szCs w:val="28"/>
        </w:rPr>
        <w:t>Definiowanie encji i związków</w:t>
      </w:r>
      <w:bookmarkEnd w:id="15"/>
    </w:p>
    <w:p w:rsidR="00383F09" w:rsidRPr="0055461A" w:rsidRDefault="00383F09" w:rsidP="00383F0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461A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Toc339989708"/>
      <w:r w:rsidRPr="0055461A">
        <w:rPr>
          <w:rFonts w:ascii="Times New Roman" w:hAnsi="Times New Roman" w:cs="Times New Roman"/>
          <w:sz w:val="24"/>
          <w:szCs w:val="24"/>
        </w:rPr>
        <w:t>Definiowanie encji</w:t>
      </w:r>
      <w:bookmarkEnd w:id="14"/>
      <w:bookmarkEnd w:id="16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</w:t>
      </w:r>
    </w:p>
    <w:p w:rsidR="00383F09" w:rsidRPr="00E17048" w:rsidRDefault="00383F09" w:rsidP="00383F0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osobowe klienta</w:t>
      </w: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0"/>
        <w:gridCol w:w="2798"/>
        <w:gridCol w:w="3040"/>
        <w:gridCol w:w="1312"/>
      </w:tblGrid>
      <w:tr w:rsidR="00383F09" w:rsidRPr="00E17048" w:rsidTr="00383F09">
        <w:trPr>
          <w:trHeight w:val="330"/>
        </w:trPr>
        <w:tc>
          <w:tcPr>
            <w:tcW w:w="92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Klient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NIK</w:t>
            </w:r>
          </w:p>
        </w:tc>
        <w:tc>
          <w:tcPr>
            <w:tcW w:w="279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identyfikujący klienta</w:t>
            </w:r>
          </w:p>
        </w:tc>
        <w:tc>
          <w:tcPr>
            <w:tcW w:w="30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 dodatnia</w:t>
            </w:r>
          </w:p>
        </w:tc>
        <w:tc>
          <w:tcPr>
            <w:tcW w:w="131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NIP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identyfikacji podatkowej klienta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10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Nazwa_firmy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firmy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Nazwisko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e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Imię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lastRenderedPageBreak/>
              <w:t>Miasto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Miasto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Ulica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Numer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 i znak "/"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85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pocztowy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Kod pocztowy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Poczta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Litery wraz z polskimi znakami diakrytycznymi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300"/>
        </w:trPr>
        <w:tc>
          <w:tcPr>
            <w:tcW w:w="207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Telefon kontaktowy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Ciąg 9 cyfr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NIK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NIK</w:t>
      </w:r>
    </w:p>
    <w:p w:rsidR="00383F09" w:rsidRPr="001E7FB4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0015B2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Dostawcy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6"/>
        <w:gridCol w:w="2779"/>
        <w:gridCol w:w="3103"/>
        <w:gridCol w:w="1302"/>
      </w:tblGrid>
      <w:tr w:rsidR="00383F09" w:rsidRPr="00E17048" w:rsidTr="00383F09">
        <w:trPr>
          <w:trHeight w:val="330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Dostawca</w:t>
            </w:r>
          </w:p>
        </w:tc>
      </w:tr>
      <w:tr w:rsidR="00383F09" w:rsidRPr="00E17048" w:rsidTr="00383F09">
        <w:trPr>
          <w:trHeight w:val="61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identyfikujący dostawce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REGON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Ciąg 10 cyfr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Pełna nazwa firmy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znaki "-" "." ""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6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20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277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 kontaktowy</w:t>
            </w:r>
          </w:p>
        </w:tc>
        <w:tc>
          <w:tcPr>
            <w:tcW w:w="31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9 cyfr</w:t>
            </w: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NID, REGON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NID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pracownika firmy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3"/>
        <w:gridCol w:w="3160"/>
        <w:gridCol w:w="2922"/>
        <w:gridCol w:w="1225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Pracownik</w:t>
            </w:r>
          </w:p>
        </w:tc>
      </w:tr>
      <w:tr w:rsidR="00383F09" w:rsidRPr="00E17048" w:rsidTr="00383F09">
        <w:trPr>
          <w:trHeight w:val="600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2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pracownika</w:t>
            </w:r>
          </w:p>
        </w:tc>
        <w:tc>
          <w:tcPr>
            <w:tcW w:w="29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22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 i znak "-"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Imię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diakrytycznymi, max.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0 znaków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pesel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11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NIP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identyfikacji podatkowej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Ciąg 10 cyfr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Znaki alfanumeryczne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znaki "-" "." " 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, litery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i znak "/"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 pocztowy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Znakowy postaci {99-999}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65"/>
        </w:trPr>
        <w:tc>
          <w:tcPr>
            <w:tcW w:w="19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Litery wraz z polskimi znakami diakrytycznymi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NP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NP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zamówienia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94"/>
        <w:gridCol w:w="2832"/>
        <w:gridCol w:w="2987"/>
        <w:gridCol w:w="1327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Zamówienie</w:t>
            </w:r>
          </w:p>
        </w:tc>
      </w:tr>
      <w:tr w:rsidR="00383F09" w:rsidRPr="00E17048" w:rsidTr="00383F09">
        <w:trPr>
          <w:trHeight w:val="60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29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IdZam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83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zamówienia</w:t>
            </w:r>
          </w:p>
        </w:tc>
        <w:tc>
          <w:tcPr>
            <w:tcW w:w="298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_zamowienia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 złożenia zamówienia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Data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zamówienia (czy zrealizowane)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{niezrealizowane, zrealizowane}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IdZamówienia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IdZamówienia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Informacje o konkretnym towarze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Towar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Numer identyfikacyjny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480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Nazwa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 xml:space="preserve">Litery wraz z polskimi znakami diakrytycznymi 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 znaki "-" "." " 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Aktualna ilość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Cena sklepowa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Cyfry i znak ","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_towar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Minimalna ilość danego towaru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Liczba naturalna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IdTowaru, Nazwa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IdTowaru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Charakter encji: Encja </w:t>
      </w:r>
      <w:r>
        <w:rPr>
          <w:rFonts w:ascii="Times New Roman" w:hAnsi="Times New Roman" w:cs="Times New Roman"/>
          <w:sz w:val="24"/>
          <w:szCs w:val="24"/>
        </w:rPr>
        <w:t>silna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Semantyka encji: Dane dotyczące transakcji</w:t>
      </w:r>
    </w:p>
    <w:tbl>
      <w:tblPr>
        <w:tblW w:w="924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88"/>
        <w:gridCol w:w="2823"/>
        <w:gridCol w:w="3007"/>
        <w:gridCol w:w="1323"/>
      </w:tblGrid>
      <w:tr w:rsidR="00383F09" w:rsidRPr="00E17048" w:rsidTr="00383F09">
        <w:trPr>
          <w:trHeight w:val="315"/>
        </w:trPr>
        <w:tc>
          <w:tcPr>
            <w:tcW w:w="92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Księgowość</w:t>
            </w:r>
          </w:p>
        </w:tc>
      </w:tr>
      <w:tr w:rsidR="00383F09" w:rsidRPr="00E17048" w:rsidTr="00383F09">
        <w:trPr>
          <w:trHeight w:val="60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IdTransakcji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wykonania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8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Wartość transakcji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Cyfry i znak ","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IdTransakcji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IdTransakcji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</w:t>
      </w:r>
      <w:r>
        <w:rPr>
          <w:rFonts w:ascii="Times New Roman" w:hAnsi="Times New Roman" w:cs="Times New Roman"/>
          <w:sz w:val="24"/>
          <w:szCs w:val="24"/>
        </w:rPr>
        <w:t>łaba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51BE6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ENC/007 Dostawa</w:t>
      </w:r>
    </w:p>
    <w:p w:rsidR="00383F09" w:rsidRPr="00E51BE6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1BE6">
        <w:rPr>
          <w:rFonts w:ascii="Times New Roman" w:hAnsi="Times New Roman" w:cs="Times New Roman"/>
          <w:sz w:val="24"/>
          <w:szCs w:val="24"/>
        </w:rPr>
        <w:t>Semantyka encji: Dane dotyczące dostawy towaru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75"/>
        <w:gridCol w:w="2804"/>
        <w:gridCol w:w="3047"/>
        <w:gridCol w:w="1314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Dostawa</w:t>
            </w:r>
          </w:p>
        </w:tc>
      </w:tr>
      <w:tr w:rsidR="00383F09" w:rsidRPr="00E17048" w:rsidTr="00383F09">
        <w:trPr>
          <w:trHeight w:val="60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8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0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7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2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  <w:tc>
          <w:tcPr>
            <w:tcW w:w="3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a_dostawy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 wejścia towarów do magazynu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7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28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Status dostawy (czy zrealizowana)</w:t>
            </w:r>
          </w:p>
        </w:tc>
        <w:tc>
          <w:tcPr>
            <w:tcW w:w="304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{zamówiona, dostarczona}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Klucze kandydujące: IdDostawy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Klucz główny: IdDostawy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Hasło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logowania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Hasło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255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Haslo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Znaki alfanumeryczne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Klucze kandydujące: Login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Login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Charakter encji: Encja słaba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</w:t>
      </w:r>
      <w:r>
        <w:rPr>
          <w:rFonts w:ascii="Times New Roman" w:hAnsi="Times New Roman" w:cs="Times New Roman"/>
          <w:sz w:val="24"/>
          <w:szCs w:val="24"/>
        </w:rPr>
        <w:t>09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Stanowisko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Semantyka </w:t>
      </w:r>
      <w:r>
        <w:rPr>
          <w:rFonts w:ascii="Times New Roman" w:hAnsi="Times New Roman" w:cs="Times New Roman"/>
          <w:sz w:val="24"/>
          <w:szCs w:val="24"/>
        </w:rPr>
        <w:t>encji: Dane stanowiska</w:t>
      </w:r>
    </w:p>
    <w:tbl>
      <w:tblPr>
        <w:tblW w:w="9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055"/>
        <w:gridCol w:w="2780"/>
        <w:gridCol w:w="3103"/>
        <w:gridCol w:w="1302"/>
      </w:tblGrid>
      <w:tr w:rsidR="00383F09" w:rsidRPr="00E17048" w:rsidTr="00383F09">
        <w:trPr>
          <w:trHeight w:val="315"/>
        </w:trPr>
        <w:tc>
          <w:tcPr>
            <w:tcW w:w="924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60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Opis atrybutu</w:t>
            </w:r>
          </w:p>
        </w:tc>
        <w:tc>
          <w:tcPr>
            <w:tcW w:w="3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Typ</w:t>
            </w:r>
          </w:p>
        </w:tc>
        <w:tc>
          <w:tcPr>
            <w:tcW w:w="1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OBL(+) OPC(-)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Numer identyfikacyjny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stanowiska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Liczba naturalna dodatnia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  <w:tr w:rsidR="00383F09" w:rsidRPr="00E17048" w:rsidTr="00383F09">
        <w:trPr>
          <w:trHeight w:val="510"/>
        </w:trPr>
        <w:tc>
          <w:tcPr>
            <w:tcW w:w="2055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{sprzedawca, magazynier, kierownik, zwolniony}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 xml:space="preserve">Klucze kandydujące: </w:t>
      </w:r>
      <w:r>
        <w:rPr>
          <w:rFonts w:ascii="Times New Roman" w:hAnsi="Times New Roman" w:cs="Times New Roman"/>
          <w:sz w:val="24"/>
          <w:szCs w:val="24"/>
        </w:rPr>
        <w:t>Identyfikator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Stanowisko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Klucz główny: Identyfikator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 encji: Encja silna</w:t>
      </w:r>
    </w:p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17048">
        <w:br w:type="page"/>
      </w:r>
      <w:bookmarkStart w:id="17" w:name="_Toc339989709"/>
      <w:r w:rsidRPr="0055461A">
        <w:rPr>
          <w:rFonts w:ascii="Times New Roman" w:hAnsi="Times New Roman" w:cs="Times New Roman"/>
          <w:sz w:val="24"/>
          <w:szCs w:val="24"/>
        </w:rPr>
        <w:lastRenderedPageBreak/>
        <w:t>Definiowanie związków</w:t>
      </w:r>
      <w:bookmarkEnd w:id="17"/>
    </w:p>
    <w:p w:rsidR="00383F09" w:rsidRDefault="00383F09" w:rsidP="00403305">
      <w:pPr>
        <w:pStyle w:val="Heading2"/>
        <w:numPr>
          <w:ilvl w:val="0"/>
          <w:numId w:val="0"/>
        </w:numPr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4788797" cy="8199783"/>
            <wp:effectExtent l="19050" t="0" r="0" b="0"/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032" cy="82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314049593"/>
      <w:bookmarkStart w:id="19" w:name="_Toc339989710"/>
      <w:r w:rsidRPr="0055461A">
        <w:rPr>
          <w:rFonts w:ascii="Times New Roman" w:hAnsi="Times New Roman" w:cs="Times New Roman"/>
          <w:sz w:val="24"/>
          <w:szCs w:val="24"/>
        </w:rPr>
        <w:t>Definicje predykatowe typów encji</w:t>
      </w:r>
      <w:bookmarkEnd w:id="18"/>
      <w:bookmarkEnd w:id="19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ENC/001 Klient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Nazwa_firmy, </w:t>
      </w:r>
      <w:r w:rsidRPr="00E17048">
        <w:rPr>
          <w:rFonts w:ascii="Times New Roman" w:hAnsi="Times New Roman" w:cs="Times New Roman"/>
          <w:sz w:val="24"/>
          <w:szCs w:val="24"/>
        </w:rPr>
        <w:t xml:space="preserve">Nazwisko, </w:t>
      </w:r>
      <w:r>
        <w:rPr>
          <w:rFonts w:ascii="Times New Roman" w:hAnsi="Times New Roman" w:cs="Times New Roman"/>
          <w:sz w:val="24"/>
          <w:szCs w:val="24"/>
        </w:rPr>
        <w:t>Imię,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ENC/002 Dostawca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ENC/003 Pracownik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 w:rsidRPr="00E17048">
        <w:rPr>
          <w:rFonts w:ascii="Times New Roman" w:hAnsi="Times New Roman" w:cs="Times New Roman"/>
          <w:sz w:val="24"/>
          <w:szCs w:val="24"/>
        </w:rPr>
        <w:t>, Nazwisko, Imię,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ENC/004 Zamówienie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IdZamówienia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17048">
        <w:rPr>
          <w:rFonts w:ascii="Times New Roman" w:hAnsi="Times New Roman" w:cs="Times New Roman"/>
          <w:sz w:val="24"/>
          <w:szCs w:val="24"/>
        </w:rPr>
        <w:t xml:space="preserve"> Towar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ENC/006</w:t>
      </w:r>
      <w:r w:rsidRPr="00E17048">
        <w:rPr>
          <w:rFonts w:ascii="Times New Roman" w:hAnsi="Times New Roman" w:cs="Times New Roman"/>
          <w:sz w:val="24"/>
          <w:szCs w:val="24"/>
        </w:rPr>
        <w:t xml:space="preserve"> Księgowość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 wykonania, Kwota)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sz w:val="24"/>
          <w:szCs w:val="24"/>
        </w:rPr>
        <w:t>ENC/00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17048">
        <w:rPr>
          <w:rFonts w:ascii="Times New Roman" w:hAnsi="Times New Roman" w:cs="Times New Roman"/>
          <w:sz w:val="24"/>
          <w:szCs w:val="24"/>
        </w:rPr>
        <w:t xml:space="preserve"> Dostawa 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>
        <w:rPr>
          <w:rFonts w:ascii="Times New Roman" w:hAnsi="Times New Roman" w:cs="Times New Roman"/>
          <w:sz w:val="24"/>
          <w:szCs w:val="24"/>
        </w:rPr>
        <w:t>, Data,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250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ENC/008</w:t>
      </w:r>
      <w:r w:rsidRPr="00F250BC">
        <w:rPr>
          <w:rFonts w:ascii="Times New Roman" w:hAnsi="Times New Roman" w:cs="Times New Roman"/>
          <w:sz w:val="24"/>
          <w:szCs w:val="24"/>
        </w:rPr>
        <w:t xml:space="preserve"> Hasło (</w:t>
      </w:r>
      <w:r w:rsidRPr="00E0615B">
        <w:rPr>
          <w:rFonts w:ascii="Times New Roman" w:hAnsi="Times New Roman" w:cs="Times New Roman"/>
          <w:sz w:val="24"/>
          <w:szCs w:val="24"/>
          <w:u w:val="single"/>
        </w:rPr>
        <w:t>Login</w:t>
      </w:r>
      <w:r w:rsidRPr="00F250BC">
        <w:rPr>
          <w:rFonts w:ascii="Times New Roman" w:hAnsi="Times New Roman" w:cs="Times New Roman"/>
          <w:sz w:val="24"/>
          <w:szCs w:val="24"/>
        </w:rPr>
        <w:t>, Hasło)</w:t>
      </w:r>
    </w:p>
    <w:p w:rsidR="00383F09" w:rsidRPr="00F250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ENC/009</w:t>
      </w:r>
      <w:r w:rsidRPr="00F250BC">
        <w:rPr>
          <w:rFonts w:ascii="Times New Roman" w:hAnsi="Times New Roman" w:cs="Times New Roman"/>
          <w:sz w:val="24"/>
          <w:szCs w:val="24"/>
        </w:rPr>
        <w:t xml:space="preserve"> Stanowisko (</w:t>
      </w:r>
      <w:r w:rsidRPr="00F250BC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F250BC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Default="00383F09" w:rsidP="00383F09"/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314049594"/>
      <w:bookmarkStart w:id="21" w:name="_Toc339989711"/>
      <w:r w:rsidRPr="0055461A">
        <w:rPr>
          <w:rFonts w:ascii="Times New Roman" w:hAnsi="Times New Roman" w:cs="Times New Roman"/>
          <w:sz w:val="24"/>
          <w:szCs w:val="24"/>
        </w:rPr>
        <w:t>Definicje predykatowe związków encji</w:t>
      </w:r>
      <w:bookmarkEnd w:id="20"/>
      <w:bookmarkEnd w:id="21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Cs w:val="24"/>
        </w:rPr>
      </w:pP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ZWI/001 Kreuje(Klient(1,1):Zamówienie(0,N))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ZWI/002 Zawiera(Zamówienie(0,N):Towar(1,N))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ZWI/003 Liczy(Dostawa(0,N):Towar(1,N))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ZWI/004 Realizuje(Dostawca(1,1):Dostawa(0,N))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ZWI/005 Przyjmuje(Pracownik(1,1):Dostawa(0,N))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ZWI/006 Posiada(Zamówienie(0,N):Pracownik(1,1))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ZWI/007 Przypisane(Pracownik(1,1):Hasło(1,1))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ZWI/008 Zajmuje(Pracownik(0,N):Stanowisko(1,1))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ZWI/009 DotyczyZamów(Księgowość(0,N):Zamówienie(1,1))</w:t>
      </w:r>
    </w:p>
    <w:p w:rsidR="00383F09" w:rsidRPr="00AE7043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E7043">
        <w:rPr>
          <w:rFonts w:ascii="Times New Roman" w:hAnsi="Times New Roman" w:cs="Times New Roman"/>
          <w:sz w:val="24"/>
          <w:szCs w:val="24"/>
        </w:rPr>
        <w:t>ZWI/010 DotyczyDostawy(Księgowość(0,N):Dostawa(1,1))</w:t>
      </w:r>
    </w:p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Default="00383F09" w:rsidP="00383F09"/>
    <w:p w:rsidR="00383F09" w:rsidRPr="0055461A" w:rsidRDefault="00383F09" w:rsidP="00A73D43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22" w:name="_Toc339989712"/>
      <w:r w:rsidRPr="0055461A">
        <w:rPr>
          <w:rFonts w:ascii="Times New Roman" w:hAnsi="Times New Roman" w:cs="Times New Roman"/>
          <w:sz w:val="24"/>
          <w:szCs w:val="24"/>
        </w:rPr>
        <w:lastRenderedPageBreak/>
        <w:t>Diagram ERD</w:t>
      </w:r>
      <w:bookmarkEnd w:id="22"/>
    </w:p>
    <w:p w:rsidR="00383F09" w:rsidRDefault="00383F09" w:rsidP="00383F09"/>
    <w:p w:rsidR="00383F09" w:rsidRPr="00003012" w:rsidRDefault="00383F09" w:rsidP="00383F09">
      <w:r>
        <w:rPr>
          <w:noProof/>
          <w:lang w:eastAsia="pl-PL"/>
        </w:rPr>
        <w:drawing>
          <wp:inline distT="0" distB="0" distL="0" distR="0">
            <wp:extent cx="5761355" cy="487108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87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09" w:rsidRDefault="00383F09" w:rsidP="00383F09"/>
    <w:p w:rsidR="00383F09" w:rsidRPr="0055461A" w:rsidRDefault="00383F09" w:rsidP="00A73D43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3" w:name="_Toc339989713"/>
      <w:r w:rsidRPr="0055461A">
        <w:rPr>
          <w:rFonts w:ascii="Times New Roman" w:hAnsi="Times New Roman" w:cs="Times New Roman"/>
          <w:sz w:val="28"/>
          <w:szCs w:val="28"/>
        </w:rPr>
        <w:t>Transformacja modelu konceptualnego do modelu logicznego:</w:t>
      </w:r>
      <w:bookmarkEnd w:id="23"/>
    </w:p>
    <w:p w:rsidR="00383F09" w:rsidRDefault="00383F09" w:rsidP="00383F09">
      <w:pPr>
        <w:rPr>
          <w:color w:val="000000" w:themeColor="text1"/>
        </w:rPr>
      </w:pPr>
      <w:r>
        <w:rPr>
          <w:color w:val="000000" w:themeColor="text1"/>
        </w:rPr>
        <w:t>1)</w:t>
      </w:r>
    </w:p>
    <w:bookmarkStart w:id="24" w:name="_MON_1411629016"/>
    <w:bookmarkEnd w:id="24"/>
    <w:p w:rsidR="00383F09" w:rsidRPr="0079101C" w:rsidRDefault="00383F09" w:rsidP="00383F09">
      <w:pPr>
        <w:rPr>
          <w:color w:val="000000" w:themeColor="text1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47.75pt" o:ole="">
            <v:imagedata r:id="rId10" o:title=""/>
          </v:shape>
          <o:OLEObject Type="Embed" ProgID="Word.Picture.8" ShapeID="_x0000_i1025" DrawAspect="Content" ObjectID="_1413731704" r:id="rId11"/>
        </w:objec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>KLIENT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Kreuje</w:t>
      </w:r>
      <w:r w:rsidRPr="00AC36BC">
        <w:rPr>
          <w:rFonts w:ascii="Times New Roman" w:hAnsi="Times New Roman" w:cs="Times New Roman"/>
          <w:sz w:val="24"/>
          <w:szCs w:val="24"/>
        </w:rPr>
        <w:t xml:space="preserve"> (KLIENT(1,1) : </w:t>
      </w:r>
      <w:r>
        <w:rPr>
          <w:rFonts w:ascii="Times New Roman" w:hAnsi="Times New Roman" w:cs="Times New Roman"/>
          <w:sz w:val="24"/>
          <w:szCs w:val="24"/>
        </w:rPr>
        <w:t>ZAMÓWIENIE</w:t>
      </w:r>
      <w:r w:rsidRPr="00AC36BC">
        <w:rPr>
          <w:rFonts w:ascii="Times New Roman" w:hAnsi="Times New Roman" w:cs="Times New Roman"/>
          <w:sz w:val="24"/>
          <w:szCs w:val="24"/>
        </w:rPr>
        <w:t>(0,N))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AC36BC">
        <w:rPr>
          <w:rFonts w:ascii="Times New Roman" w:hAnsi="Times New Roman" w:cs="Times New Roman"/>
          <w:b/>
          <w:sz w:val="24"/>
          <w:szCs w:val="24"/>
        </w:rPr>
        <w:t xml:space="preserve">Klienci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C95526">
        <w:rPr>
          <w:rFonts w:ascii="Times New Roman" w:hAnsi="Times New Roman" w:cs="Times New Roman"/>
          <w:i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95526">
        <w:rPr>
          <w:rFonts w:ascii="Times New Roman" w:hAnsi="Times New Roman" w:cs="Times New Roman"/>
          <w:i/>
          <w:sz w:val="24"/>
          <w:szCs w:val="24"/>
        </w:rPr>
        <w:t>NIP</w:t>
      </w:r>
      <w:r>
        <w:rPr>
          <w:rFonts w:ascii="Times New Roman" w:hAnsi="Times New Roman" w:cs="Times New Roman"/>
          <w:i/>
          <w:sz w:val="24"/>
          <w:szCs w:val="24"/>
        </w:rPr>
        <w:t xml:space="preserve">, Nazwa_firmy,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Telefon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36BC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#NIK,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5" w:name="_MON_1411629586"/>
    <w:bookmarkEnd w:id="25"/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6" type="#_x0000_t75" style="width:453.9pt;height:47.75pt" o:ole="">
            <v:imagedata r:id="rId12" o:title=""/>
          </v:shape>
          <o:OLEObject Type="Embed" ProgID="Word.Picture.8" ShapeID="_x0000_i1026" DrawAspect="Content" ObjectID="_1413731705" r:id="rId13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Zawiera</w:t>
      </w:r>
      <w:r w:rsidRPr="00AC36B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ZAMÓWI</w:t>
      </w:r>
      <w:r w:rsidRPr="00AC36BC">
        <w:rPr>
          <w:rFonts w:ascii="Times New Roman" w:hAnsi="Times New Roman" w:cs="Times New Roman"/>
          <w:sz w:val="24"/>
          <w:szCs w:val="24"/>
        </w:rPr>
        <w:t xml:space="preserve">ENIE(0,N) : </w:t>
      </w:r>
      <w:r>
        <w:rPr>
          <w:rFonts w:ascii="Times New Roman" w:hAnsi="Times New Roman" w:cs="Times New Roman"/>
          <w:sz w:val="24"/>
          <w:szCs w:val="24"/>
        </w:rPr>
        <w:t>TOWAR (1,N</w:t>
      </w:r>
      <w:r w:rsidRPr="00AC36BC">
        <w:rPr>
          <w:rFonts w:ascii="Times New Roman" w:hAnsi="Times New Roman" w:cs="Times New Roman"/>
          <w:sz w:val="24"/>
          <w:szCs w:val="24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C530D8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nia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7272BE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Opisy_zamowien </w:t>
      </w:r>
      <w:r w:rsidRPr="007272B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#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Zamówienia, #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Towaru,</w:t>
      </w:r>
      <w:r>
        <w:rPr>
          <w:rFonts w:ascii="Times New Roman" w:hAnsi="Times New Roman" w:cs="Times New Roman"/>
          <w:i/>
          <w:sz w:val="24"/>
          <w:szCs w:val="24"/>
        </w:rPr>
        <w:t xml:space="preserve"> Ilosc</w:t>
      </w:r>
      <w:r w:rsidRPr="007272BE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6" w:name="_MON_1411629837"/>
    <w:bookmarkEnd w:id="26"/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7" type="#_x0000_t75" style="width:453.9pt;height:47.75pt" o:ole="">
            <v:imagedata r:id="rId14" o:title=""/>
          </v:shape>
          <o:OLEObject Type="Embed" ProgID="Word.Picture.8" ShapeID="_x0000_i1027" DrawAspect="Content" ObjectID="_1413731706" r:id="rId15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 Cena_sklepowa, Minimum_towar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1C56E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Liczy</w:t>
      </w:r>
      <w:r>
        <w:rPr>
          <w:lang w:val="pl-PL"/>
        </w:rPr>
        <w:t xml:space="preserve"> (DOSTAWA</w:t>
      </w:r>
      <w:r w:rsidRPr="001C56E4">
        <w:rPr>
          <w:lang w:val="pl-PL"/>
        </w:rPr>
        <w:t>(</w:t>
      </w:r>
      <w:r>
        <w:rPr>
          <w:lang w:val="pl-PL"/>
        </w:rPr>
        <w:t>0,N) : TOWAR(1,N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lastRenderedPageBreak/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1C56E4" w:rsidRDefault="00383F09" w:rsidP="00383F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Dostawy</w:t>
      </w:r>
      <w:r w:rsidRPr="001C56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Data_dostawy, </w:t>
      </w:r>
      <w:r w:rsidRPr="00C530D8">
        <w:rPr>
          <w:rFonts w:ascii="Times New Roman" w:hAnsi="Times New Roman" w:cs="Times New Roman"/>
          <w:i/>
          <w:sz w:val="24"/>
          <w:szCs w:val="24"/>
        </w:rPr>
        <w:t>Status)</w:t>
      </w:r>
    </w:p>
    <w:p w:rsidR="00383F09" w:rsidRPr="00A154E8" w:rsidRDefault="00383F09" w:rsidP="00383F09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Towar</w:t>
      </w:r>
      <w:r w:rsidRPr="00AC36BC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Towaru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Nazwa_towaru, Ilosc_w_sklepie,Cena_sklepowa, Minimum_towar</w:t>
      </w:r>
      <w:r w:rsidRPr="00C530D8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54E8">
        <w:rPr>
          <w:rFonts w:ascii="Times New Roman" w:hAnsi="Times New Roman" w:cs="Times New Roman"/>
          <w:b/>
          <w:sz w:val="24"/>
          <w:szCs w:val="24"/>
        </w:rPr>
        <w:t>Opis</w:t>
      </w:r>
      <w:r>
        <w:rPr>
          <w:rFonts w:ascii="Times New Roman" w:hAnsi="Times New Roman" w:cs="Times New Roman"/>
          <w:b/>
          <w:sz w:val="24"/>
          <w:szCs w:val="24"/>
        </w:rPr>
        <w:t>y_d</w:t>
      </w:r>
      <w:r w:rsidRPr="00A154E8">
        <w:rPr>
          <w:rFonts w:ascii="Times New Roman" w:hAnsi="Times New Roman" w:cs="Times New Roman"/>
          <w:b/>
          <w:sz w:val="24"/>
          <w:szCs w:val="24"/>
        </w:rPr>
        <w:t>ostaw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 xml:space="preserve">IdDostawy,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#</w:t>
      </w:r>
      <w:r w:rsidRPr="00A154E8">
        <w:rPr>
          <w:rFonts w:ascii="Times New Roman" w:hAnsi="Times New Roman" w:cs="Times New Roman"/>
          <w:i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i/>
          <w:sz w:val="24"/>
          <w:szCs w:val="24"/>
        </w:rPr>
        <w:t>, Ilosc, Cena_producenta)</w:t>
      </w: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7" w:name="_MON_1411631037"/>
    <w:bookmarkEnd w:id="27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8" type="#_x0000_t75" style="width:453.9pt;height:47.75pt" o:ole="">
            <v:imagedata r:id="rId16" o:title=""/>
          </v:shape>
          <o:OLEObject Type="Embed" ProgID="Word.Picture.8" ShapeID="_x0000_i1028" DrawAspect="Content" ObjectID="_1413731707" r:id="rId17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1E7FB4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lang w:val="pl-PL"/>
        </w:rPr>
        <w:t>Realizuje</w:t>
      </w:r>
      <w:r>
        <w:rPr>
          <w:lang w:val="pl-PL"/>
        </w:rPr>
        <w:t xml:space="preserve"> (DOSTAWCA(1,1) : DOSTAWA(0,N</w:t>
      </w:r>
      <w:r w:rsidRPr="001C56E4">
        <w:rPr>
          <w:lang w:val="pl-PL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Dostawcy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1E7FB4">
        <w:rPr>
          <w:rFonts w:ascii="Times New Roman" w:hAnsi="Times New Roman" w:cs="Times New Roman"/>
          <w:i/>
          <w:sz w:val="24"/>
          <w:szCs w:val="24"/>
          <w:u w:val="single"/>
        </w:rPr>
        <w:t>NID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REGON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NIP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Nazwa_dostawcy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Miasto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Ulica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Numer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Kod_pocztowy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Poczta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1E7FB4">
        <w:rPr>
          <w:rFonts w:ascii="Times New Roman" w:hAnsi="Times New Roman" w:cs="Times New Roman"/>
          <w:i/>
          <w:sz w:val="24"/>
          <w:szCs w:val="24"/>
        </w:rPr>
        <w:t xml:space="preserve"> Telefon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#NID, Data_dostawy, Status)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8" w:name="_MON_1411631111"/>
    <w:bookmarkEnd w:id="28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29" type="#_x0000_t75" style="width:453.9pt;height:47.75pt" o:ole="">
            <v:imagedata r:id="rId18" o:title=""/>
          </v:shape>
          <o:OLEObject Type="Embed" ProgID="Word.Picture.8" ShapeID="_x0000_i1029" DrawAspect="Content" ObjectID="_1413731708" r:id="rId19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79101C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lastRenderedPageBreak/>
        <w:t>Przyjmuje</w:t>
      </w:r>
      <w:r>
        <w:rPr>
          <w:color w:val="000000" w:themeColor="text1"/>
          <w:lang w:val="pl-PL"/>
        </w:rPr>
        <w:t xml:space="preserve"> (PRACOWNIK(1,1) : DOSTAWA(0,N</w:t>
      </w:r>
      <w:r w:rsidRPr="0079101C">
        <w:rPr>
          <w:color w:val="000000" w:themeColor="text1"/>
          <w:lang w:val="pl-PL"/>
        </w:rPr>
        <w:t>))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Status, #NP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tabs>
          <w:tab w:val="left" w:pos="851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29" w:name="_MON_1411631233"/>
    <w:bookmarkEnd w:id="29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0" type="#_x0000_t75" style="width:453.9pt;height:47.75pt" o:ole="">
            <v:imagedata r:id="rId20" o:title=""/>
          </v:shape>
          <o:OLEObject Type="Embed" ProgID="Word.Picture.8" ShapeID="_x0000_i1030" DrawAspect="Content" ObjectID="_1413731709" r:id="rId21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Posiada</w:t>
      </w:r>
      <w:r>
        <w:rPr>
          <w:color w:val="000000" w:themeColor="text1"/>
          <w:lang w:val="pl-PL"/>
        </w:rPr>
        <w:t xml:space="preserve"> (ZAMÓWIENIE(0,N) : PRACOWNIK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Status, #NP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0" w:name="_MON_1411631312"/>
    <w:bookmarkEnd w:id="30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1" type="#_x0000_t75" style="width:453.9pt;height:47.75pt" o:ole="">
            <v:imagedata r:id="rId22" o:title=""/>
          </v:shape>
          <o:OLEObject Type="Embed" ProgID="Word.Picture.8" ShapeID="_x0000_i1031" DrawAspect="Content" ObjectID="_1413731710" r:id="rId23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Przypisane</w:t>
      </w:r>
      <w:r>
        <w:rPr>
          <w:color w:val="000000" w:themeColor="text1"/>
          <w:lang w:val="pl-PL"/>
        </w:rPr>
        <w:t xml:space="preserve"> (PRACOWNIK</w:t>
      </w:r>
      <w:r w:rsidRPr="0079101C">
        <w:rPr>
          <w:color w:val="000000" w:themeColor="text1"/>
          <w:lang w:val="pl-PL"/>
        </w:rPr>
        <w:t>(</w:t>
      </w:r>
      <w:r>
        <w:rPr>
          <w:color w:val="000000" w:themeColor="text1"/>
          <w:lang w:val="pl-PL"/>
        </w:rPr>
        <w:t>1,1</w:t>
      </w:r>
      <w:r w:rsidRPr="0079101C">
        <w:rPr>
          <w:color w:val="000000" w:themeColor="text1"/>
          <w:lang w:val="pl-PL"/>
        </w:rPr>
        <w:t xml:space="preserve">) : </w:t>
      </w:r>
      <w:r>
        <w:rPr>
          <w:color w:val="000000" w:themeColor="text1"/>
          <w:lang w:val="pl-PL"/>
        </w:rPr>
        <w:t>HASŁO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554EEB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Hasła </w:t>
      </w:r>
      <w:r>
        <w:rPr>
          <w:rFonts w:ascii="Times New Roman" w:hAnsi="Times New Roman" w:cs="Times New Roman"/>
          <w:i/>
          <w:sz w:val="24"/>
          <w:szCs w:val="24"/>
        </w:rPr>
        <w:t>(#</w:t>
      </w:r>
      <w:r w:rsidRPr="00554EEB"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554EE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>, Haslo)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1" w:name="_MON_1411631377"/>
    <w:bookmarkEnd w:id="31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2" type="#_x0000_t75" style="width:453.9pt;height:47.75pt" o:ole="">
            <v:imagedata r:id="rId24" o:title=""/>
          </v:shape>
          <o:OLEObject Type="Embed" ProgID="Word.Picture.8" ShapeID="_x0000_i1032" DrawAspect="Content" ObjectID="_1413731711" r:id="rId25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PRACOWNIK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STANOWISKO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Zajmuje</w:t>
      </w:r>
      <w:r>
        <w:rPr>
          <w:color w:val="000000" w:themeColor="text1"/>
          <w:lang w:val="pl-PL"/>
        </w:rPr>
        <w:t xml:space="preserve"> (PRACOWNIK(0,N) : STANOWISKO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Pracownicy </w:t>
      </w:r>
      <w:r w:rsidRPr="00554EEB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C36BC">
        <w:rPr>
          <w:rFonts w:ascii="Times New Roman" w:hAnsi="Times New Roman" w:cs="Times New Roman"/>
          <w:i/>
          <w:sz w:val="24"/>
          <w:szCs w:val="24"/>
        </w:rPr>
        <w:t>Nazwisko</w:t>
      </w:r>
      <w:r>
        <w:rPr>
          <w:rFonts w:ascii="Times New Roman" w:hAnsi="Times New Roman" w:cs="Times New Roman"/>
          <w:i/>
          <w:sz w:val="24"/>
          <w:szCs w:val="24"/>
        </w:rPr>
        <w:t>, Imie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PESEL, NIP, Miasto, 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Ulica, </w:t>
      </w:r>
      <w:r>
        <w:rPr>
          <w:rFonts w:ascii="Times New Roman" w:hAnsi="Times New Roman" w:cs="Times New Roman"/>
          <w:i/>
          <w:sz w:val="24"/>
          <w:szCs w:val="24"/>
        </w:rPr>
        <w:t>Numer, Kod_pocztowy, Poczta, #Identyfikator</w:t>
      </w:r>
      <w:r w:rsidRPr="00554EEB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Stanowiska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Identyfikator</w:t>
      </w:r>
      <w:r>
        <w:rPr>
          <w:rFonts w:ascii="Times New Roman" w:hAnsi="Times New Roman" w:cs="Times New Roman"/>
          <w:i/>
          <w:sz w:val="24"/>
          <w:szCs w:val="24"/>
        </w:rPr>
        <w:t>, Stanowisko)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2" w:name="_MON_1411631420"/>
    <w:bookmarkEnd w:id="32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3" type="#_x0000_t75" style="width:453.9pt;height:47.75pt" o:ole="">
            <v:imagedata r:id="rId26" o:title=""/>
          </v:shape>
          <o:OLEObject Type="Embed" ProgID="Word.Picture.8" ShapeID="_x0000_i1033" DrawAspect="Content" ObjectID="_1413731712" r:id="rId27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3C7D5E">
        <w:rPr>
          <w:rFonts w:ascii="Times New Roman" w:hAnsi="Times New Roman" w:cs="Times New Roman"/>
          <w:i/>
          <w:sz w:val="24"/>
          <w:szCs w:val="24"/>
          <w:u w:val="single"/>
        </w:rPr>
        <w:t>IdTransakcji</w:t>
      </w:r>
      <w:r>
        <w:rPr>
          <w:rFonts w:ascii="Times New Roman" w:hAnsi="Times New Roman" w:cs="Times New Roman"/>
          <w:i/>
          <w:sz w:val="24"/>
          <w:szCs w:val="24"/>
        </w:rPr>
        <w:t xml:space="preserve"> Data_wykonania, Kwota)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</w:t>
      </w:r>
      <w:r w:rsidRPr="00AC36BC">
        <w:rPr>
          <w:rFonts w:ascii="Times New Roman" w:hAnsi="Times New Roman" w:cs="Times New Roman"/>
          <w:b/>
          <w:sz w:val="24"/>
          <w:szCs w:val="24"/>
        </w:rPr>
        <w:t>ENIE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ShortReturnAddress"/>
        <w:spacing w:line="276" w:lineRule="auto"/>
        <w:rPr>
          <w:color w:val="000000" w:themeColor="text1"/>
          <w:lang w:val="pl-PL"/>
        </w:rPr>
      </w:pPr>
      <w:r>
        <w:rPr>
          <w:b/>
          <w:bCs/>
          <w:color w:val="000000" w:themeColor="text1"/>
          <w:lang w:val="pl-PL"/>
        </w:rPr>
        <w:t>DotyczyZamów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ZAMÓWIENIE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#IdZamówienia)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Zamówienia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Pr="00AC36BC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Zamówienia</w:t>
      </w:r>
      <w:r>
        <w:rPr>
          <w:rFonts w:ascii="Times New Roman" w:hAnsi="Times New Roman" w:cs="Times New Roman"/>
          <w:i/>
          <w:sz w:val="24"/>
          <w:szCs w:val="24"/>
        </w:rPr>
        <w:t>, Data_zamówie</w:t>
      </w:r>
      <w:r w:rsidRPr="00AC36BC">
        <w:rPr>
          <w:rFonts w:ascii="Times New Roman" w:hAnsi="Times New Roman" w:cs="Times New Roman"/>
          <w:i/>
          <w:sz w:val="24"/>
          <w:szCs w:val="24"/>
        </w:rPr>
        <w:t xml:space="preserve">nia, </w:t>
      </w:r>
      <w:r>
        <w:rPr>
          <w:rFonts w:ascii="Times New Roman" w:hAnsi="Times New Roman" w:cs="Times New Roman"/>
          <w:i/>
          <w:sz w:val="24"/>
          <w:szCs w:val="24"/>
        </w:rPr>
        <w:t>Status</w:t>
      </w:r>
      <w:r w:rsidRPr="00AC36BC">
        <w:rPr>
          <w:rFonts w:ascii="Times New Roman" w:hAnsi="Times New Roman" w:cs="Times New Roman"/>
          <w:i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Pr="00C53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Start w:id="33" w:name="_MON_1411631499"/>
    <w:bookmarkEnd w:id="33"/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56E4">
        <w:rPr>
          <w:rFonts w:ascii="Times New Roman" w:hAnsi="Times New Roman" w:cs="Times New Roman"/>
          <w:sz w:val="24"/>
          <w:szCs w:val="24"/>
        </w:rPr>
        <w:object w:dxaOrig="9071" w:dyaOrig="963">
          <v:shape id="_x0000_i1034" type="#_x0000_t75" style="width:453.9pt;height:47.75pt" o:ole="">
            <v:imagedata r:id="rId28" o:title=""/>
          </v:shape>
          <o:OLEObject Type="Embed" ProgID="Word.Picture.8" ShapeID="_x0000_i1034" DrawAspect="Content" ObjectID="_1413731713" r:id="rId29"/>
        </w:objec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Dane są encje:</w:t>
      </w:r>
    </w:p>
    <w:p w:rsidR="00383F09" w:rsidRPr="003C7D5E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KSIĘGOWOŚĆ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DOSTAWA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Oraz związek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BA0B45" w:rsidRDefault="00383F09" w:rsidP="00383F09">
      <w:pPr>
        <w:pStyle w:val="ShortReturnAddress"/>
        <w:spacing w:line="276" w:lineRule="auto"/>
        <w:rPr>
          <w:lang w:val="pl-PL"/>
        </w:rPr>
      </w:pPr>
      <w:r>
        <w:rPr>
          <w:b/>
          <w:bCs/>
          <w:color w:val="000000" w:themeColor="text1"/>
          <w:lang w:val="pl-PL"/>
        </w:rPr>
        <w:t>DotyczyDostawy</w:t>
      </w:r>
      <w:r w:rsidRPr="0079101C">
        <w:rPr>
          <w:color w:val="000000" w:themeColor="text1"/>
          <w:lang w:val="pl-PL"/>
        </w:rPr>
        <w:t xml:space="preserve"> (</w:t>
      </w:r>
      <w:r>
        <w:rPr>
          <w:color w:val="000000" w:themeColor="text1"/>
          <w:lang w:val="pl-PL"/>
        </w:rPr>
        <w:t>KSIEGOWOŚĆ</w:t>
      </w:r>
      <w:r w:rsidRPr="0079101C">
        <w:rPr>
          <w:color w:val="000000" w:themeColor="text1"/>
          <w:lang w:val="pl-PL"/>
        </w:rPr>
        <w:t xml:space="preserve">(0,N) : </w:t>
      </w:r>
      <w:r>
        <w:rPr>
          <w:color w:val="000000" w:themeColor="text1"/>
          <w:lang w:val="pl-PL"/>
        </w:rPr>
        <w:t>DOSTAWA</w:t>
      </w:r>
      <w:r w:rsidRPr="0079101C">
        <w:rPr>
          <w:color w:val="000000" w:themeColor="text1"/>
          <w:lang w:val="pl-PL"/>
        </w:rPr>
        <w:t>(1,1)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C36BC">
        <w:rPr>
          <w:rFonts w:ascii="Times New Roman" w:hAnsi="Times New Roman" w:cs="Times New Roman"/>
          <w:sz w:val="24"/>
          <w:szCs w:val="24"/>
        </w:rPr>
        <w:t>Po przeprowadzeniu transformacji</w:t>
      </w:r>
      <w:r>
        <w:rPr>
          <w:rFonts w:ascii="Times New Roman" w:hAnsi="Times New Roman" w:cs="Times New Roman"/>
          <w:sz w:val="24"/>
          <w:szCs w:val="24"/>
        </w:rPr>
        <w:t xml:space="preserve"> modelu konceptualnego do modelu logicznego otrzymamy schematy relacji:</w:t>
      </w:r>
    </w:p>
    <w:p w:rsidR="00383F09" w:rsidRPr="00AC36BC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Księgowości </w:t>
      </w:r>
      <w:r>
        <w:rPr>
          <w:rFonts w:ascii="Times New Roman" w:hAnsi="Times New Roman" w:cs="Times New Roman"/>
          <w:i/>
          <w:sz w:val="24"/>
          <w:szCs w:val="24"/>
        </w:rPr>
        <w:t>(IdTransakcji Data_wykonania, Kwota, #IdDostawy)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Dostawy </w:t>
      </w:r>
      <w:r w:rsidRPr="00C530D8">
        <w:rPr>
          <w:rFonts w:ascii="Times New Roman" w:hAnsi="Times New Roman" w:cs="Times New Roman"/>
          <w:i/>
          <w:sz w:val="24"/>
          <w:szCs w:val="24"/>
        </w:rPr>
        <w:t>(</w:t>
      </w:r>
      <w:r w:rsidRPr="00C530D8">
        <w:rPr>
          <w:rFonts w:ascii="Times New Roman" w:hAnsi="Times New Roman" w:cs="Times New Roman"/>
          <w:i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Dostawy</w:t>
      </w:r>
      <w:r w:rsidRPr="00C530D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Data_dostawy, Status</w:t>
      </w:r>
      <w:r w:rsidRPr="00AC36BC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55461A" w:rsidRDefault="00383F09" w:rsidP="0055461A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sz w:val="28"/>
          <w:szCs w:val="28"/>
        </w:rPr>
      </w:pPr>
    </w:p>
    <w:p w:rsidR="00383F09" w:rsidRPr="0055461A" w:rsidRDefault="00383F09" w:rsidP="0055461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5461A"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339989714"/>
      <w:r w:rsidRPr="0055461A">
        <w:rPr>
          <w:rFonts w:ascii="Times New Roman" w:hAnsi="Times New Roman" w:cs="Times New Roman"/>
          <w:sz w:val="28"/>
          <w:szCs w:val="28"/>
        </w:rPr>
        <w:t>Definicje schematów relacji</w:t>
      </w:r>
      <w:bookmarkEnd w:id="13"/>
      <w:bookmarkEnd w:id="34"/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REL/001 Klienci/Klient</w:t>
      </w:r>
    </w:p>
    <w:tbl>
      <w:tblPr>
        <w:tblW w:w="1053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980"/>
        <w:gridCol w:w="1080"/>
        <w:gridCol w:w="1080"/>
        <w:gridCol w:w="820"/>
        <w:gridCol w:w="1260"/>
        <w:gridCol w:w="1293"/>
        <w:gridCol w:w="1307"/>
      </w:tblGrid>
      <w:tr w:rsidR="00383F09" w:rsidRPr="00E17048" w:rsidTr="00383F09">
        <w:trPr>
          <w:trHeight w:val="315"/>
        </w:trPr>
        <w:tc>
          <w:tcPr>
            <w:tcW w:w="1053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30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Nazwa_firmy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Poczta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300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72E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7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951"/>
      </w:tblGrid>
      <w:tr w:rsidR="00383F09" w:rsidRPr="00E17048" w:rsidTr="00383F09">
        <w:trPr>
          <w:trHeight w:val="315"/>
        </w:trPr>
        <w:tc>
          <w:tcPr>
            <w:tcW w:w="47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9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NIP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Nazwa_firmy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Imię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Telefon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</w:rPr>
      </w:pPr>
    </w:p>
    <w:p w:rsidR="00383F09" w:rsidRPr="00D654F7" w:rsidRDefault="00383F09" w:rsidP="00383F09">
      <w:pPr>
        <w:pStyle w:val="NoSpacing"/>
        <w:rPr>
          <w:rFonts w:ascii="Times New Roman" w:hAnsi="Times New Roman" w:cs="Times New Roman"/>
          <w:b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Przykładowe dane w tabeli: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70"/>
        <w:gridCol w:w="1423"/>
        <w:gridCol w:w="1984"/>
        <w:gridCol w:w="1418"/>
        <w:gridCol w:w="992"/>
        <w:gridCol w:w="1559"/>
        <w:gridCol w:w="1418"/>
        <w:gridCol w:w="1134"/>
      </w:tblGrid>
      <w:tr w:rsidR="00383F09" w:rsidRPr="00D654F7" w:rsidTr="00383F09">
        <w:tc>
          <w:tcPr>
            <w:tcW w:w="67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NIK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NIP</w:t>
            </w:r>
          </w:p>
        </w:tc>
        <w:tc>
          <w:tcPr>
            <w:tcW w:w="198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Nazwa_firmy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Nazwisko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Imie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Miasto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Ulica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Numer</w:t>
            </w:r>
          </w:p>
        </w:tc>
      </w:tr>
      <w:tr w:rsidR="00383F09" w:rsidRPr="00D654F7" w:rsidTr="00383F09">
        <w:tc>
          <w:tcPr>
            <w:tcW w:w="670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1489547826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Grabiński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Michał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Wrocław</w:t>
            </w:r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Krótka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5/6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1486589325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Gąbka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Łukasz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Granowiec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Bliska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10/0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5478963254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Agrotech sp. z o. o.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Łódź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Mała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22/14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4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Nowak-Kowalska</w:t>
            </w: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Anna</w:t>
            </w: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Warszawa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3-go maja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7/0</w:t>
            </w:r>
          </w:p>
        </w:tc>
      </w:tr>
      <w:tr w:rsidR="00383F09" w:rsidRPr="00D654F7" w:rsidTr="00383F09">
        <w:tc>
          <w:tcPr>
            <w:tcW w:w="670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5</w:t>
            </w:r>
          </w:p>
        </w:tc>
        <w:tc>
          <w:tcPr>
            <w:tcW w:w="142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1343829573</w:t>
            </w:r>
          </w:p>
        </w:tc>
        <w:tc>
          <w:tcPr>
            <w:tcW w:w="1984" w:type="dxa"/>
            <w:vAlign w:val="center"/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654F7">
              <w:rPr>
                <w:rFonts w:ascii="Times New Roman" w:hAnsi="Times New Roman" w:cs="Times New Roman"/>
              </w:rPr>
              <w:t>Hedonos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992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559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Bielsko-</w:t>
            </w: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Biała</w:t>
            </w:r>
          </w:p>
        </w:tc>
        <w:tc>
          <w:tcPr>
            <w:tcW w:w="1418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Pl. Solny</w:t>
            </w:r>
          </w:p>
        </w:tc>
        <w:tc>
          <w:tcPr>
            <w:tcW w:w="1134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D654F7">
              <w:rPr>
                <w:rFonts w:ascii="Times New Roman" w:eastAsia="Times New Roman" w:hAnsi="Times New Roman" w:cs="Times New Roman"/>
                <w:lang w:eastAsia="pl-PL"/>
              </w:rPr>
              <w:t>14/23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093"/>
        <w:gridCol w:w="1701"/>
        <w:gridCol w:w="1417"/>
      </w:tblGrid>
      <w:tr w:rsidR="00383F09" w:rsidTr="00383F09">
        <w:tc>
          <w:tcPr>
            <w:tcW w:w="209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Kod_pocztowy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D654F7" w:rsidRDefault="00383F09" w:rsidP="00383F09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654F7">
              <w:rPr>
                <w:rFonts w:ascii="Times New Roman" w:hAnsi="Times New Roman" w:cs="Times New Roman"/>
                <w:b/>
              </w:rPr>
              <w:t>Telefon</w:t>
            </w:r>
          </w:p>
        </w:tc>
      </w:tr>
      <w:tr w:rsidR="00383F09" w:rsidTr="00383F09"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58-309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746660025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62-301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Odolanów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505930025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35-140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Łódź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505930044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13-500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Warszaw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637305050</w:t>
            </w:r>
          </w:p>
        </w:tc>
      </w:tr>
      <w:tr w:rsidR="00383F09" w:rsidTr="00383F09">
        <w:tc>
          <w:tcPr>
            <w:tcW w:w="2093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52-453</w:t>
            </w:r>
          </w:p>
        </w:tc>
        <w:tc>
          <w:tcPr>
            <w:tcW w:w="1701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Bielsko-</w:t>
            </w:r>
            <w:r w:rsidRPr="00D654F7">
              <w:rPr>
                <w:rFonts w:ascii="Czcionka tekstu podstawowego" w:eastAsia="Times New Roman" w:hAnsi="Czcionka tekstu podstawowego" w:cs="Times New Roman"/>
                <w:lang w:eastAsia="pl-PL"/>
              </w:rPr>
              <w:t>Biała</w:t>
            </w:r>
          </w:p>
        </w:tc>
        <w:tc>
          <w:tcPr>
            <w:tcW w:w="1417" w:type="dxa"/>
            <w:vAlign w:val="center"/>
          </w:tcPr>
          <w:p w:rsidR="00383F09" w:rsidRPr="00D654F7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REL/002 Dostawcy/Dostawca</w:t>
      </w:r>
    </w:p>
    <w:tbl>
      <w:tblPr>
        <w:tblW w:w="102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8"/>
        <w:gridCol w:w="1080"/>
        <w:gridCol w:w="1080"/>
        <w:gridCol w:w="820"/>
        <w:gridCol w:w="1260"/>
        <w:gridCol w:w="1160"/>
        <w:gridCol w:w="1275"/>
      </w:tblGrid>
      <w:tr w:rsidR="00383F09" w:rsidRPr="00E17048" w:rsidTr="00383F09">
        <w:trPr>
          <w:trHeight w:val="315"/>
        </w:trPr>
        <w:tc>
          <w:tcPr>
            <w:tcW w:w="10223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6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</w:t>
            </w: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Numer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3B23B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18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REGON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Pełna nazwa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REGON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_dostawcy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firmy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telefonu kontaktowego</w:t>
            </w:r>
          </w:p>
        </w:tc>
      </w:tr>
    </w:tbl>
    <w:p w:rsidR="00383F09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9372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17"/>
        <w:gridCol w:w="1286"/>
        <w:gridCol w:w="1407"/>
        <w:gridCol w:w="1754"/>
        <w:gridCol w:w="1843"/>
        <w:gridCol w:w="1417"/>
        <w:gridCol w:w="1048"/>
      </w:tblGrid>
      <w:tr w:rsidR="00383F09" w:rsidRPr="00E17048" w:rsidTr="00383F09">
        <w:trPr>
          <w:trHeight w:val="570"/>
        </w:trPr>
        <w:tc>
          <w:tcPr>
            <w:tcW w:w="6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NID</w:t>
            </w:r>
          </w:p>
        </w:tc>
        <w:tc>
          <w:tcPr>
            <w:tcW w:w="128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REGON</w:t>
            </w:r>
          </w:p>
        </w:tc>
        <w:tc>
          <w:tcPr>
            <w:tcW w:w="14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75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_dostawcy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0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 xml:space="preserve">Numer 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  <w:tcBorders>
              <w:top w:val="single" w:sz="18" w:space="0" w:color="auto"/>
            </w:tcBorders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286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145621478</w:t>
            </w:r>
          </w:p>
        </w:tc>
        <w:tc>
          <w:tcPr>
            <w:tcW w:w="14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8547852356</w:t>
            </w:r>
          </w:p>
        </w:tc>
        <w:tc>
          <w:tcPr>
            <w:tcW w:w="1754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Witex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Długa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10/2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125469853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6548123579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Poldex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Szeroka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16/0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654789523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1257896541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Parker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Miękka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8/0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423214635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9812401341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Max-us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13/7</w:t>
            </w:r>
          </w:p>
        </w:tc>
      </w:tr>
      <w:tr w:rsidR="00383F09" w:rsidRPr="00E17048" w:rsidTr="00383F09">
        <w:trPr>
          <w:trHeight w:val="285"/>
        </w:trPr>
        <w:tc>
          <w:tcPr>
            <w:tcW w:w="617" w:type="dxa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142356741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2141013721</w:t>
            </w:r>
          </w:p>
        </w:tc>
        <w:tc>
          <w:tcPr>
            <w:tcW w:w="1754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Tom Tom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Gościejewice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  <w:tc>
          <w:tcPr>
            <w:tcW w:w="1048" w:type="dxa"/>
            <w:vAlign w:val="center"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85"/>
        <w:gridCol w:w="1843"/>
        <w:gridCol w:w="1417"/>
      </w:tblGrid>
      <w:tr w:rsidR="00383F09" w:rsidTr="00383F09">
        <w:tc>
          <w:tcPr>
            <w:tcW w:w="198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Telefon</w:t>
            </w:r>
          </w:p>
        </w:tc>
      </w:tr>
      <w:tr w:rsidR="00383F09" w:rsidTr="00383F09"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40-210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Poznań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856660032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Ścinawka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746663354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58-310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Wałbrzych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746658942</w:t>
            </w: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53-450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Biel</w:t>
            </w: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s</w:t>
            </w: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ko-Biała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  <w:tr w:rsidR="00383F09" w:rsidTr="00383F09">
        <w:tc>
          <w:tcPr>
            <w:tcW w:w="1985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12-346</w:t>
            </w:r>
          </w:p>
        </w:tc>
        <w:tc>
          <w:tcPr>
            <w:tcW w:w="1843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Kraków</w:t>
            </w:r>
          </w:p>
        </w:tc>
        <w:tc>
          <w:tcPr>
            <w:tcW w:w="1417" w:type="dxa"/>
            <w:vAlign w:val="center"/>
          </w:tcPr>
          <w:p w:rsidR="00383F09" w:rsidRPr="00E17048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REL/003 Pracownicy/Pracownik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1080"/>
        <w:gridCol w:w="1080"/>
        <w:gridCol w:w="629"/>
        <w:gridCol w:w="1260"/>
        <w:gridCol w:w="1359"/>
        <w:gridCol w:w="1559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NP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PESEL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VARCHAR2(15)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Miasto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Ulica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Kod_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pocztowy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Poczta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lang w:eastAsia="pl-PL"/>
              </w:rPr>
              <w:t>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84EA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Stanowisko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423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2651"/>
      </w:tblGrid>
      <w:tr w:rsidR="00383F09" w:rsidRPr="00E17048" w:rsidTr="00383F09">
        <w:trPr>
          <w:trHeight w:val="315"/>
        </w:trPr>
        <w:tc>
          <w:tcPr>
            <w:tcW w:w="442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265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Nazwisko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Nazwisko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Imie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Imię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PESEL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PESEL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NIP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NIP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Miasto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miasta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Ulica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Nazwa ulicy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domu/mieszkania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Kod_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pocztowy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Kod pocztowy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Poczta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Miasto urzędu pocztowego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Zajmowane stanowisko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0F0F33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7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608"/>
        <w:gridCol w:w="1099"/>
        <w:gridCol w:w="818"/>
        <w:gridCol w:w="1648"/>
        <w:gridCol w:w="1373"/>
        <w:gridCol w:w="1275"/>
        <w:gridCol w:w="2321"/>
        <w:gridCol w:w="1433"/>
      </w:tblGrid>
      <w:tr w:rsidR="00383F09" w:rsidRPr="000F0F33" w:rsidTr="00383F09">
        <w:trPr>
          <w:trHeight w:val="480"/>
        </w:trPr>
        <w:tc>
          <w:tcPr>
            <w:tcW w:w="6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Nazwisko</w:t>
            </w:r>
          </w:p>
        </w:tc>
        <w:tc>
          <w:tcPr>
            <w:tcW w:w="8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Imie</w:t>
            </w:r>
          </w:p>
        </w:tc>
        <w:tc>
          <w:tcPr>
            <w:tcW w:w="164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PESEL</w:t>
            </w:r>
          </w:p>
        </w:tc>
        <w:tc>
          <w:tcPr>
            <w:tcW w:w="137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NIP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Miasto</w:t>
            </w:r>
          </w:p>
        </w:tc>
        <w:tc>
          <w:tcPr>
            <w:tcW w:w="23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Ulica</w:t>
            </w:r>
          </w:p>
        </w:tc>
        <w:tc>
          <w:tcPr>
            <w:tcW w:w="143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Numer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Chudy</w:t>
            </w:r>
          </w:p>
        </w:tc>
        <w:tc>
          <w:tcPr>
            <w:tcW w:w="81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89031301263</w:t>
            </w:r>
          </w:p>
        </w:tc>
        <w:tc>
          <w:tcPr>
            <w:tcW w:w="137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3568421589</w:t>
            </w:r>
          </w:p>
        </w:tc>
        <w:tc>
          <w:tcPr>
            <w:tcW w:w="1275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11/0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Gaweł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Jan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85041565895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3247514895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Główna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23/5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Nowak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Józef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82030125653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3145896524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Krótka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9/0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Kowalski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Marek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70031504529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9248294572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3-go maja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14/2</w:t>
            </w:r>
          </w:p>
        </w:tc>
      </w:tr>
      <w:tr w:rsidR="00383F09" w:rsidRPr="000F0F33" w:rsidTr="00383F09">
        <w:trPr>
          <w:trHeight w:val="285"/>
        </w:trPr>
        <w:tc>
          <w:tcPr>
            <w:tcW w:w="60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  <w:tc>
          <w:tcPr>
            <w:tcW w:w="1099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Kowal</w:t>
            </w:r>
          </w:p>
        </w:tc>
        <w:tc>
          <w:tcPr>
            <w:tcW w:w="81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Anna</w:t>
            </w:r>
          </w:p>
        </w:tc>
        <w:tc>
          <w:tcPr>
            <w:tcW w:w="1648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73121234849</w:t>
            </w:r>
          </w:p>
        </w:tc>
        <w:tc>
          <w:tcPr>
            <w:tcW w:w="137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6543890678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2321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Pl. Solny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383F09" w:rsidRPr="000F0F3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1/0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01"/>
        <w:gridCol w:w="1701"/>
        <w:gridCol w:w="1843"/>
      </w:tblGrid>
      <w:tr w:rsidR="00383F09" w:rsidTr="00383F09"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Kod_</w:t>
            </w: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pocztowy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Poczta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Stanowisko</w:t>
            </w:r>
          </w:p>
        </w:tc>
      </w:tr>
      <w:tr w:rsidR="00383F09" w:rsidTr="00383F09"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51-310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51-311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51-145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</w:tr>
      <w:tr w:rsidR="00383F09" w:rsidTr="00383F09"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53-245</w:t>
            </w:r>
          </w:p>
        </w:tc>
        <w:tc>
          <w:tcPr>
            <w:tcW w:w="1701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lang w:eastAsia="pl-PL"/>
              </w:rPr>
              <w:t>Wrocław</w:t>
            </w:r>
          </w:p>
        </w:tc>
        <w:tc>
          <w:tcPr>
            <w:tcW w:w="1843" w:type="dxa"/>
            <w:vAlign w:val="center"/>
          </w:tcPr>
          <w:p w:rsidR="00383F09" w:rsidRPr="000F0F33" w:rsidRDefault="00383F09" w:rsidP="00383F09">
            <w:pPr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REL/004 Zamówienia/Zamówienie</w:t>
      </w:r>
    </w:p>
    <w:tbl>
      <w:tblPr>
        <w:tblW w:w="1057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633"/>
        <w:gridCol w:w="1645"/>
        <w:gridCol w:w="940"/>
        <w:gridCol w:w="1045"/>
        <w:gridCol w:w="1850"/>
        <w:gridCol w:w="1294"/>
        <w:gridCol w:w="872"/>
        <w:gridCol w:w="1296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6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7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9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Klienci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_zamowienia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6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9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45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85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niezrealizowane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zrealizowane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94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2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96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NIK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Identyfikator klienta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Data_zamowienia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złożenia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</w:t>
            </w:r>
          </w:p>
        </w:tc>
        <w:tc>
          <w:tcPr>
            <w:tcW w:w="3959" w:type="dxa"/>
            <w:tcBorders>
              <w:top w:val="single" w:sz="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Status zamówienia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B16BD3" w:rsidRDefault="00383F09" w:rsidP="00383F09">
      <w:pPr>
        <w:pStyle w:val="NoSpacing"/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10"/>
        <w:gridCol w:w="1540"/>
        <w:gridCol w:w="540"/>
        <w:gridCol w:w="1924"/>
        <w:gridCol w:w="2441"/>
      </w:tblGrid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IdZamo</w:t>
            </w: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wienia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NIK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NP</w:t>
            </w:r>
          </w:p>
        </w:tc>
        <w:tc>
          <w:tcPr>
            <w:tcW w:w="1924" w:type="dxa"/>
            <w:tcBorders>
              <w:top w:val="single" w:sz="18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  <w:t>Data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lang w:eastAsia="pl-PL"/>
              </w:rPr>
            </w:pPr>
            <w:r w:rsidRPr="00B16BD3">
              <w:rPr>
                <w:rFonts w:ascii="Times New Roman" w:eastAsia="Times New Roman" w:hAnsi="Times New Roman" w:cs="Times New Roman"/>
                <w:b/>
                <w:lang w:eastAsia="pl-PL"/>
              </w:rPr>
              <w:t>Status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5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18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18.04.2011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niezrealizowane</w:t>
            </w:r>
          </w:p>
        </w:tc>
      </w:tr>
      <w:tr w:rsidR="00383F09" w:rsidRPr="00B16BD3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10.02.2011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383F09" w:rsidRPr="00B16BD3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lang w:eastAsia="pl-PL"/>
              </w:rPr>
              <w:t>zrealizowane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5 Opisy_zamowien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A12038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Zawiera</w:t>
      </w:r>
      <w:r>
        <w:rPr>
          <w:rFonts w:ascii="Times New Roman" w:hAnsi="Times New Roman" w:cs="Times New Roman"/>
          <w:sz w:val="24"/>
          <w:szCs w:val="24"/>
        </w:rPr>
        <w:t>(Zamówienie(0,N):</w:t>
      </w:r>
      <w:r w:rsidRPr="00E17048">
        <w:rPr>
          <w:rFonts w:ascii="Times New Roman" w:hAnsi="Times New Roman" w:cs="Times New Roman"/>
          <w:sz w:val="24"/>
          <w:szCs w:val="24"/>
        </w:rPr>
        <w:t>Towar(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17048">
        <w:rPr>
          <w:rFonts w:ascii="Times New Roman" w:hAnsi="Times New Roman" w:cs="Times New Roman"/>
          <w:sz w:val="24"/>
          <w:szCs w:val="24"/>
        </w:rPr>
        <w:t>,N))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18"/>
        <w:gridCol w:w="1822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IdZamo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wienia</w:t>
            </w:r>
          </w:p>
        </w:tc>
        <w:tc>
          <w:tcPr>
            <w:tcW w:w="182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16BD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959"/>
      </w:tblGrid>
      <w:tr w:rsidR="00383F09" w:rsidRPr="00E17048" w:rsidTr="00383F09">
        <w:trPr>
          <w:trHeight w:val="315"/>
        </w:trPr>
        <w:tc>
          <w:tcPr>
            <w:tcW w:w="573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959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IdZamo</w:t>
            </w: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wienia</w:t>
            </w:r>
          </w:p>
        </w:tc>
        <w:tc>
          <w:tcPr>
            <w:tcW w:w="39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zamówionego towaru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105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860"/>
        <w:gridCol w:w="2552"/>
        <w:gridCol w:w="2693"/>
      </w:tblGrid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lastRenderedPageBreak/>
              <w:t>IdZamo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wienia</w:t>
            </w:r>
          </w:p>
        </w:tc>
        <w:tc>
          <w:tcPr>
            <w:tcW w:w="25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269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69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Towary/Towar</w:t>
      </w:r>
    </w:p>
    <w:tbl>
      <w:tblPr>
        <w:tblW w:w="1062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93"/>
        <w:gridCol w:w="292"/>
        <w:gridCol w:w="1231"/>
        <w:gridCol w:w="1080"/>
        <w:gridCol w:w="980"/>
        <w:gridCol w:w="1559"/>
        <w:gridCol w:w="1929"/>
      </w:tblGrid>
      <w:tr w:rsidR="00383F09" w:rsidRPr="00113D70" w:rsidTr="00383F09">
        <w:trPr>
          <w:trHeight w:val="315"/>
        </w:trPr>
        <w:tc>
          <w:tcPr>
            <w:tcW w:w="10624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Opis schematu relacji</w:t>
            </w:r>
          </w:p>
        </w:tc>
      </w:tr>
      <w:tr w:rsidR="00383F09" w:rsidRPr="00113D70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b/>
                <w:bCs/>
                <w:lang w:eastAsia="pl-PL"/>
              </w:rPr>
              <w:t>Klucz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PK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Nazwa_towaru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VARCHAR(255)</w:t>
            </w: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Ilosc_w_sklepie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Cena_sklepowa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 xml:space="preserve">     </w:t>
            </w: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</w:p>
        </w:tc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&gt;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  <w:tr w:rsidR="00383F09" w:rsidRPr="00113D70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Minimum_towar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ind w:right="-70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INTEGER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&gt;= 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113D70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113D70">
              <w:rPr>
                <w:rFonts w:ascii="Times New Roman" w:eastAsia="Times New Roman" w:hAnsi="Times New Roman" w:cs="Times New Roman"/>
                <w:lang w:eastAsia="pl-PL"/>
              </w:rPr>
              <w:t> 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495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183"/>
      </w:tblGrid>
      <w:tr w:rsidR="00383F09" w:rsidRPr="00E17048" w:rsidTr="00383F09">
        <w:trPr>
          <w:trHeight w:val="315"/>
        </w:trPr>
        <w:tc>
          <w:tcPr>
            <w:tcW w:w="49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18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318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_towaru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Nazwa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Ilosc_w_sklepie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Aktualna 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sklepowa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Cena sklepowa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Minimum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_towar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Minimalna ilość danego towaru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80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474"/>
        <w:gridCol w:w="1474"/>
        <w:gridCol w:w="1596"/>
      </w:tblGrid>
      <w:tr w:rsidR="00383F09" w:rsidRPr="00E17048" w:rsidTr="00383F09">
        <w:trPr>
          <w:trHeight w:val="72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IdTowaru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Nazwa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_towaru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Ilosc_w_sklepie</w:t>
            </w:r>
          </w:p>
        </w:tc>
        <w:tc>
          <w:tcPr>
            <w:tcW w:w="1474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Cena_</w:t>
            </w: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sklepowa</w:t>
            </w:r>
          </w:p>
        </w:tc>
        <w:tc>
          <w:tcPr>
            <w:tcW w:w="159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Minimum</w:t>
            </w:r>
            <w:r>
              <w:rPr>
                <w:rFonts w:ascii="Czcionka tekstu podstawowego" w:eastAsia="Times New Roman" w:hAnsi="Czcionka tekstu podstawowego" w:cs="Times New Roman"/>
                <w:b/>
                <w:sz w:val="20"/>
                <w:szCs w:val="18"/>
                <w:lang w:eastAsia="pl-PL"/>
              </w:rPr>
              <w:t>_towar</w:t>
            </w:r>
          </w:p>
        </w:tc>
      </w:tr>
      <w:tr w:rsidR="00383F09" w:rsidRPr="00E17048" w:rsidTr="00383F09">
        <w:trPr>
          <w:trHeight w:val="480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Gumka do mazania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0,30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30cm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Linijka 20cm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1,30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4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Zestaw-zszywasz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17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6,50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Zestaw spinaczy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50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6"/>
                <w:lang w:eastAsia="pl-PL"/>
              </w:rPr>
              <w:t>0,70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18"/>
                <w:lang w:eastAsia="pl-PL"/>
              </w:rPr>
              <w:t>20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Księgowość/Księgowość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680"/>
        <w:gridCol w:w="1080"/>
        <w:gridCol w:w="1080"/>
        <w:gridCol w:w="629"/>
        <w:gridCol w:w="1260"/>
        <w:gridCol w:w="1217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6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21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Data_</w:t>
            </w: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wykonania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</w:t>
            </w: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IdZamowienia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Zamowienia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6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108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17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</w:tbl>
    <w:p w:rsidR="00383F09" w:rsidRDefault="00383F09" w:rsidP="00383F09">
      <w:pPr>
        <w:pStyle w:val="NoSpacing"/>
        <w:tabs>
          <w:tab w:val="left" w:pos="1038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Znaczenie atrybutów w schemacie</w:t>
      </w:r>
    </w:p>
    <w:tbl>
      <w:tblPr>
        <w:tblW w:w="4979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07"/>
      </w:tblGrid>
      <w:tr w:rsidR="00383F09" w:rsidRPr="00E17048" w:rsidTr="00383F09">
        <w:trPr>
          <w:trHeight w:val="300"/>
        </w:trPr>
        <w:tc>
          <w:tcPr>
            <w:tcW w:w="1772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07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IdTransakcji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Numer identyfikacyjny </w:t>
            </w: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Data wykonania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wykonania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C0163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EC0163">
              <w:rPr>
                <w:rFonts w:ascii="Times New Roman" w:eastAsia="Times New Roman" w:hAnsi="Times New Roman" w:cs="Times New Roman"/>
                <w:lang w:eastAsia="pl-PL"/>
              </w:rPr>
              <w:t>Kwota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Wartość transakcji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992496">
              <w:rPr>
                <w:rFonts w:ascii="Times New Roman" w:eastAsia="Times New Roman" w:hAnsi="Times New Roman" w:cs="Times New Roman"/>
                <w:lang w:eastAsia="pl-PL"/>
              </w:rPr>
              <w:t>NP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lang w:eastAsia="pl-PL"/>
              </w:rPr>
              <w:t>Numer pracownika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992496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2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zamówienia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  <w:tc>
          <w:tcPr>
            <w:tcW w:w="3207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240CD7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8626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520"/>
        <w:gridCol w:w="1000"/>
        <w:gridCol w:w="1423"/>
        <w:gridCol w:w="1423"/>
      </w:tblGrid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IdTransakcji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Data wykonania</w:t>
            </w:r>
          </w:p>
        </w:tc>
        <w:tc>
          <w:tcPr>
            <w:tcW w:w="15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Kwota</w:t>
            </w:r>
          </w:p>
        </w:tc>
        <w:tc>
          <w:tcPr>
            <w:tcW w:w="10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sz w:val="20"/>
                <w:szCs w:val="20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IdZamowienia</w:t>
            </w:r>
          </w:p>
        </w:tc>
        <w:tc>
          <w:tcPr>
            <w:tcW w:w="1423" w:type="dxa"/>
            <w:tcBorders>
              <w:top w:val="single" w:sz="18" w:space="0" w:color="auto"/>
              <w:bottom w:val="single" w:sz="18" w:space="0" w:color="auto"/>
            </w:tcBorders>
          </w:tcPr>
          <w:p w:rsidR="00383F09" w:rsidRPr="006E7984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6E7984">
              <w:rPr>
                <w:rFonts w:ascii="Times New Roman" w:eastAsia="Times New Roman" w:hAnsi="Times New Roman" w:cs="Times New Roman"/>
                <w:lang w:eastAsia="pl-PL"/>
              </w:rPr>
              <w:t>IdDostawy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50,00</w:t>
            </w:r>
          </w:p>
        </w:tc>
        <w:tc>
          <w:tcPr>
            <w:tcW w:w="100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  <w:tcBorders>
              <w:top w:val="single" w:sz="18" w:space="0" w:color="auto"/>
            </w:tcBorders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16.04.2011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3000,00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BD1DB5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23" w:type="dxa"/>
          </w:tcPr>
          <w:p w:rsidR="00383F09" w:rsidRPr="00BD1DB5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8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Dostawy/Dostawa</w:t>
      </w:r>
    </w:p>
    <w:tbl>
      <w:tblPr>
        <w:tblW w:w="10575" w:type="dxa"/>
        <w:tblInd w:w="5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41"/>
        <w:gridCol w:w="1747"/>
        <w:gridCol w:w="1024"/>
        <w:gridCol w:w="1134"/>
        <w:gridCol w:w="1701"/>
        <w:gridCol w:w="1275"/>
        <w:gridCol w:w="851"/>
        <w:gridCol w:w="1202"/>
      </w:tblGrid>
      <w:tr w:rsidR="00383F09" w:rsidRPr="00E17048" w:rsidTr="00383F09">
        <w:trPr>
          <w:trHeight w:val="315"/>
        </w:trPr>
        <w:tc>
          <w:tcPr>
            <w:tcW w:w="1057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4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8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202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DATE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0F0F33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24" w:type="dxa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DB1681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IN 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(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‘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  <w:r>
              <w:rPr>
                <w:rFonts w:ascii="Czcionka tekstu podstawowego" w:eastAsia="Times New Roman" w:hAnsi="Czcionka tekstu podstawowego" w:cs="Times New Roman" w:hint="eastAsia"/>
                <w:sz w:val="20"/>
                <w:szCs w:val="20"/>
                <w:lang w:eastAsia="pl-PL"/>
              </w:rPr>
              <w:t>’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64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6E7984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04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72"/>
        <w:gridCol w:w="3273"/>
      </w:tblGrid>
      <w:tr w:rsidR="00383F09" w:rsidRPr="00E17048" w:rsidTr="00383F09">
        <w:trPr>
          <w:trHeight w:val="315"/>
        </w:trPr>
        <w:tc>
          <w:tcPr>
            <w:tcW w:w="504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1772" w:type="dxa"/>
            <w:tcBorders>
              <w:top w:val="nil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3273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identyfikacyjny dostawcy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wpłynięcia towaru do magazynu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Status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772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NP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pracownika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10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18"/>
        <w:gridCol w:w="1701"/>
        <w:gridCol w:w="2127"/>
        <w:gridCol w:w="1842"/>
        <w:gridCol w:w="3119"/>
      </w:tblGrid>
      <w:tr w:rsidR="00383F09" w:rsidRPr="00E17048" w:rsidTr="00383F09">
        <w:trPr>
          <w:trHeight w:val="300"/>
        </w:trPr>
        <w:tc>
          <w:tcPr>
            <w:tcW w:w="17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IdDostawy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NID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Data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_dostawy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Status</w:t>
            </w:r>
          </w:p>
        </w:tc>
        <w:tc>
          <w:tcPr>
            <w:tcW w:w="311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NP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tcBorders>
              <w:top w:val="single" w:sz="18" w:space="0" w:color="auto"/>
            </w:tcBorders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lastRenderedPageBreak/>
              <w:t>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127" w:type="dxa"/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13.04.2001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dostarczona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</w:tr>
      <w:tr w:rsidR="00383F09" w:rsidRPr="00E17048" w:rsidTr="00383F09">
        <w:trPr>
          <w:trHeight w:val="285"/>
        </w:trPr>
        <w:tc>
          <w:tcPr>
            <w:tcW w:w="1718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02.04.2011</w:t>
            </w:r>
          </w:p>
        </w:tc>
        <w:tc>
          <w:tcPr>
            <w:tcW w:w="1842" w:type="dxa"/>
            <w:vAlign w:val="center"/>
          </w:tcPr>
          <w:p w:rsidR="00383F09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zamówiona</w:t>
            </w:r>
          </w:p>
        </w:tc>
        <w:tc>
          <w:tcPr>
            <w:tcW w:w="3119" w:type="dxa"/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lang w:eastAsia="pl-PL"/>
              </w:rPr>
              <w:t>5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Opisy_dostaw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 w:rsidRPr="0078139A"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Liczy(Dostawa(0,N):Towar(1,N))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0"/>
        <w:gridCol w:w="629"/>
        <w:gridCol w:w="1260"/>
        <w:gridCol w:w="967"/>
        <w:gridCol w:w="1701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Towary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Cena_producenta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&gt; 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Dostawy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umer identyfikacyjny dostawy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IdTowaru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Numer identyfikacyjny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Ilosc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Ilość towaru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Cena_producenta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Cena producenta towaru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</w:t>
      </w:r>
      <w:r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 xml:space="preserve">kładowe dane tabeli o schemacie </w:t>
      </w: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relacji</w:t>
      </w:r>
    </w:p>
    <w:tbl>
      <w:tblPr>
        <w:tblW w:w="724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1740"/>
        <w:gridCol w:w="2247"/>
      </w:tblGrid>
      <w:tr w:rsidR="00383F09" w:rsidRPr="00E17048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</w:t>
            </w: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Dostawy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IdTowaru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sz w:val="20"/>
                <w:szCs w:val="20"/>
                <w:lang w:eastAsia="pl-PL"/>
              </w:rPr>
              <w:t>Ilosc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Cena_producenta</w:t>
            </w:r>
          </w:p>
        </w:tc>
      </w:tr>
      <w:tr w:rsidR="00383F09" w:rsidRPr="00E17048" w:rsidTr="00383F09">
        <w:trPr>
          <w:trHeight w:val="325"/>
        </w:trPr>
        <w:tc>
          <w:tcPr>
            <w:tcW w:w="1400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15</w:t>
            </w:r>
          </w:p>
        </w:tc>
        <w:tc>
          <w:tcPr>
            <w:tcW w:w="17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2247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13,00</w:t>
            </w:r>
          </w:p>
        </w:tc>
      </w:tr>
      <w:tr w:rsidR="00383F09" w:rsidRPr="00E17048" w:rsidTr="00383F09">
        <w:trPr>
          <w:trHeight w:val="279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9,7</w:t>
            </w:r>
          </w:p>
        </w:tc>
      </w:tr>
      <w:tr w:rsidR="00383F09" w:rsidRPr="00E17048" w:rsidTr="00383F09">
        <w:trPr>
          <w:trHeight w:val="270"/>
        </w:trPr>
        <w:tc>
          <w:tcPr>
            <w:tcW w:w="140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125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0,76</w:t>
            </w:r>
          </w:p>
        </w:tc>
      </w:tr>
      <w:tr w:rsidR="00383F09" w:rsidRPr="00E17048" w:rsidTr="00383F09">
        <w:trPr>
          <w:trHeight w:val="273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23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4,40</w:t>
            </w:r>
          </w:p>
        </w:tc>
      </w:tr>
      <w:tr w:rsidR="00383F09" w:rsidRPr="00E17048" w:rsidTr="00383F09">
        <w:trPr>
          <w:trHeight w:val="278"/>
        </w:trPr>
        <w:tc>
          <w:tcPr>
            <w:tcW w:w="14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32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1,3</w:t>
            </w:r>
          </w:p>
        </w:tc>
      </w:tr>
    </w:tbl>
    <w:p w:rsidR="00383F09" w:rsidRDefault="00383F09" w:rsidP="00383F09">
      <w:pPr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REL/010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Hasła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Hasło</w:t>
      </w:r>
    </w:p>
    <w:tbl>
      <w:tblPr>
        <w:tblW w:w="10507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860"/>
        <w:gridCol w:w="1788"/>
        <w:gridCol w:w="1080"/>
        <w:gridCol w:w="1085"/>
        <w:gridCol w:w="629"/>
        <w:gridCol w:w="1260"/>
        <w:gridCol w:w="1104"/>
        <w:gridCol w:w="1701"/>
      </w:tblGrid>
      <w:tr w:rsidR="00383F09" w:rsidRPr="00E17048" w:rsidTr="00383F09">
        <w:trPr>
          <w:trHeight w:val="315"/>
        </w:trPr>
        <w:tc>
          <w:tcPr>
            <w:tcW w:w="10507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788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701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Pracownicy</w:t>
            </w: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Login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VARCHAR2(5</w:t>
            </w: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  <w:tr w:rsidR="00383F09" w:rsidRPr="00E17048" w:rsidTr="00383F09">
        <w:trPr>
          <w:trHeight w:val="285"/>
        </w:trPr>
        <w:tc>
          <w:tcPr>
            <w:tcW w:w="186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Hasło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VARCHAR2(20)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F115EA">
              <w:rPr>
                <w:rFonts w:ascii="Times New Roman" w:eastAsia="Times New Roman" w:hAnsi="Times New Roman" w:cs="Times New Roman"/>
                <w:lang w:eastAsia="pl-PL"/>
              </w:rPr>
              <w:t>Identyfikator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Numer identyfikacyjny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Login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Hasło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550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00"/>
        <w:gridCol w:w="1860"/>
        <w:gridCol w:w="2247"/>
      </w:tblGrid>
      <w:tr w:rsidR="00383F09" w:rsidRPr="00F115EA" w:rsidTr="00383F09">
        <w:trPr>
          <w:trHeight w:val="300"/>
        </w:trPr>
        <w:tc>
          <w:tcPr>
            <w:tcW w:w="14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186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Login</w:t>
            </w:r>
          </w:p>
        </w:tc>
        <w:tc>
          <w:tcPr>
            <w:tcW w:w="224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Haslo</w:t>
            </w:r>
          </w:p>
        </w:tc>
      </w:tr>
      <w:tr w:rsidR="00383F09" w:rsidRPr="00F115EA" w:rsidTr="00383F09">
        <w:trPr>
          <w:trHeight w:val="200"/>
        </w:trPr>
        <w:tc>
          <w:tcPr>
            <w:tcW w:w="140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lastRenderedPageBreak/>
              <w:t>1</w:t>
            </w:r>
          </w:p>
        </w:tc>
        <w:tc>
          <w:tcPr>
            <w:tcW w:w="1860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dagawel</w:t>
            </w:r>
          </w:p>
        </w:tc>
        <w:tc>
          <w:tcPr>
            <w:tcW w:w="2247" w:type="dxa"/>
            <w:tcBorders>
              <w:top w:val="single" w:sz="18" w:space="0" w:color="auto"/>
            </w:tcBorders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******</w:t>
            </w:r>
          </w:p>
        </w:tc>
      </w:tr>
      <w:tr w:rsidR="00383F09" w:rsidRPr="00F115EA" w:rsidTr="00383F09">
        <w:trPr>
          <w:trHeight w:val="264"/>
        </w:trPr>
        <w:tc>
          <w:tcPr>
            <w:tcW w:w="140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1860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 xml:space="preserve">chomik 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</w:t>
            </w:r>
          </w:p>
        </w:tc>
      </w:tr>
      <w:tr w:rsidR="00383F09" w:rsidRPr="00F115EA" w:rsidTr="00383F09">
        <w:trPr>
          <w:trHeight w:val="269"/>
        </w:trPr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1860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qwerty</w:t>
            </w:r>
          </w:p>
        </w:tc>
        <w:tc>
          <w:tcPr>
            <w:tcW w:w="2247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*****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7048">
        <w:rPr>
          <w:rFonts w:ascii="Times New Roman" w:hAnsi="Times New Roman" w:cs="Times New Roman"/>
          <w:b/>
          <w:sz w:val="24"/>
          <w:szCs w:val="24"/>
        </w:rPr>
        <w:t>REL/0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E170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Stanowiska</w:t>
      </w:r>
      <w:r w:rsidRPr="00E17048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Stanowisko</w:t>
      </w:r>
    </w:p>
    <w:tbl>
      <w:tblPr>
        <w:tblW w:w="10365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002"/>
        <w:gridCol w:w="1646"/>
        <w:gridCol w:w="1080"/>
        <w:gridCol w:w="1080"/>
        <w:gridCol w:w="629"/>
        <w:gridCol w:w="1260"/>
        <w:gridCol w:w="1109"/>
        <w:gridCol w:w="1559"/>
      </w:tblGrid>
      <w:tr w:rsidR="00383F09" w:rsidRPr="00E17048" w:rsidTr="00383F09">
        <w:trPr>
          <w:trHeight w:val="315"/>
        </w:trPr>
        <w:tc>
          <w:tcPr>
            <w:tcW w:w="10365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Opis schematu relacji</w:t>
            </w:r>
          </w:p>
        </w:tc>
      </w:tr>
      <w:tr w:rsidR="00383F09" w:rsidRPr="00E17048" w:rsidTr="00383F09">
        <w:trPr>
          <w:trHeight w:val="660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Dziedzina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OBL (+) OPC (-)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Wartość domyślna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Ogr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Unikalność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Klucz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Ref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entyfikator</w:t>
            </w:r>
          </w:p>
        </w:tc>
        <w:tc>
          <w:tcPr>
            <w:tcW w:w="164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109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59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</w:tr>
      <w:tr w:rsidR="00383F09" w:rsidRPr="00E17048" w:rsidTr="00383F09">
        <w:trPr>
          <w:trHeight w:val="285"/>
        </w:trPr>
        <w:tc>
          <w:tcPr>
            <w:tcW w:w="20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VARCHAR2(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5</w:t>
            </w: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0</w:t>
            </w:r>
            <w:r w:rsidRPr="0059704C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 xml:space="preserve"> +</w:t>
            </w:r>
            <w:r w:rsidRPr="00E17048"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sz w:val="20"/>
                <w:szCs w:val="20"/>
                <w:lang w:eastAsia="pl-PL"/>
              </w:rPr>
            </w:pP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2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194"/>
        <w:gridCol w:w="4086"/>
      </w:tblGrid>
      <w:tr w:rsidR="00383F09" w:rsidRPr="00E17048" w:rsidTr="00383F09">
        <w:trPr>
          <w:trHeight w:val="315"/>
        </w:trPr>
        <w:tc>
          <w:tcPr>
            <w:tcW w:w="62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sz w:val="24"/>
                <w:szCs w:val="24"/>
                <w:lang w:eastAsia="pl-PL"/>
              </w:rPr>
              <w:t>Znaczenie atrybutów w schemacie</w:t>
            </w:r>
          </w:p>
        </w:tc>
      </w:tr>
      <w:tr w:rsidR="00383F09" w:rsidRPr="00E17048" w:rsidTr="00383F09">
        <w:trPr>
          <w:trHeight w:val="300"/>
        </w:trPr>
        <w:tc>
          <w:tcPr>
            <w:tcW w:w="2194" w:type="dxa"/>
            <w:tcBorders>
              <w:top w:val="single" w:sz="18" w:space="0" w:color="auto"/>
              <w:left w:val="single" w:sz="1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Nazwa atrybutu</w:t>
            </w:r>
          </w:p>
        </w:tc>
        <w:tc>
          <w:tcPr>
            <w:tcW w:w="4086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383F09" w:rsidRPr="00E17048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E17048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Znaczenie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>I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dentyfikator</w:t>
            </w:r>
          </w:p>
        </w:tc>
        <w:tc>
          <w:tcPr>
            <w:tcW w:w="408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N</w:t>
            </w:r>
            <w:r w:rsidRPr="00B57F5D">
              <w:rPr>
                <w:rFonts w:ascii="Times New Roman" w:eastAsia="Times New Roman" w:hAnsi="Times New Roman" w:cs="Times New Roman"/>
                <w:lang w:eastAsia="pl-PL"/>
              </w:rPr>
              <w:t xml:space="preserve">umer identyfikacyjny </w:t>
            </w:r>
            <w:r>
              <w:rPr>
                <w:rFonts w:ascii="Times New Roman" w:eastAsia="Times New Roman" w:hAnsi="Times New Roman" w:cs="Times New Roman"/>
                <w:lang w:eastAsia="pl-PL"/>
              </w:rPr>
              <w:t>stanowiska</w:t>
            </w:r>
          </w:p>
        </w:tc>
      </w:tr>
      <w:tr w:rsidR="00383F09" w:rsidRPr="00E17048" w:rsidTr="00383F09">
        <w:trPr>
          <w:trHeight w:val="285"/>
        </w:trPr>
        <w:tc>
          <w:tcPr>
            <w:tcW w:w="21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bottom"/>
            <w:hideMark/>
          </w:tcPr>
          <w:p w:rsidR="00383F09" w:rsidRPr="00B57F5D" w:rsidRDefault="00383F09" w:rsidP="00383F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lang w:eastAsia="pl-PL"/>
              </w:rPr>
              <w:t>Stanowisko</w:t>
            </w:r>
          </w:p>
        </w:tc>
      </w:tr>
    </w:tbl>
    <w:p w:rsidR="00383F09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17048">
        <w:rPr>
          <w:rFonts w:ascii="Czcionka tekstu podstawowego" w:eastAsia="Times New Roman" w:hAnsi="Czcionka tekstu podstawowego" w:cs="Times New Roman"/>
          <w:b/>
          <w:bCs/>
          <w:sz w:val="24"/>
          <w:szCs w:val="24"/>
          <w:lang w:eastAsia="pl-PL"/>
        </w:rPr>
        <w:t>Przykładowe dane tabeli o schemacie relacji</w:t>
      </w:r>
    </w:p>
    <w:tbl>
      <w:tblPr>
        <w:tblW w:w="7247" w:type="dxa"/>
        <w:tblInd w:w="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36"/>
        <w:gridCol w:w="4111"/>
      </w:tblGrid>
      <w:tr w:rsidR="00383F09" w:rsidRPr="00E17048" w:rsidTr="00383F09">
        <w:trPr>
          <w:trHeight w:val="30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Identyfikator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b/>
                <w:bCs/>
                <w:lang w:eastAsia="pl-PL"/>
              </w:rPr>
              <w:t>Stanowisko</w:t>
            </w:r>
          </w:p>
        </w:tc>
      </w:tr>
      <w:tr w:rsidR="00383F09" w:rsidRPr="00E17048" w:rsidTr="00383F09">
        <w:trPr>
          <w:trHeight w:val="222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1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Sprzedawca</w:t>
            </w:r>
          </w:p>
        </w:tc>
      </w:tr>
      <w:tr w:rsidR="00383F09" w:rsidRPr="00E17048" w:rsidTr="00383F09">
        <w:trPr>
          <w:trHeight w:val="270"/>
        </w:trPr>
        <w:tc>
          <w:tcPr>
            <w:tcW w:w="3136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2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Magazynier</w:t>
            </w:r>
          </w:p>
        </w:tc>
      </w:tr>
      <w:tr w:rsidR="00383F09" w:rsidRPr="00E17048" w:rsidTr="00383F09">
        <w:trPr>
          <w:trHeight w:val="275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3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Kierownik</w:t>
            </w:r>
          </w:p>
        </w:tc>
      </w:tr>
      <w:tr w:rsidR="00383F09" w:rsidRPr="00E17048" w:rsidTr="00383F09">
        <w:trPr>
          <w:trHeight w:val="266"/>
        </w:trPr>
        <w:tc>
          <w:tcPr>
            <w:tcW w:w="3136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383F09" w:rsidRPr="00F115EA" w:rsidRDefault="00383F09" w:rsidP="00383F09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lang w:eastAsia="pl-PL"/>
              </w:rPr>
            </w:pPr>
            <w:r w:rsidRPr="00F115EA">
              <w:rPr>
                <w:rFonts w:ascii="Czcionka tekstu podstawowego" w:eastAsia="Times New Roman" w:hAnsi="Czcionka tekstu podstawowego" w:cs="Times New Roman"/>
                <w:lang w:eastAsia="pl-PL"/>
              </w:rPr>
              <w:t>Zwolniony</w:t>
            </w:r>
          </w:p>
        </w:tc>
      </w:tr>
    </w:tbl>
    <w:p w:rsidR="00383F09" w:rsidRPr="00E17048" w:rsidRDefault="00383F09" w:rsidP="0038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83F09" w:rsidRPr="0055461A" w:rsidRDefault="0055461A" w:rsidP="0055461A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5" w:name="_Toc314049597"/>
      <w:bookmarkStart w:id="36" w:name="_Toc313821582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7" w:name="_Toc339989715"/>
      <w:r w:rsidR="00383F09" w:rsidRPr="0055461A">
        <w:rPr>
          <w:rFonts w:ascii="Times New Roman" w:hAnsi="Times New Roman" w:cs="Times New Roman"/>
          <w:sz w:val="28"/>
          <w:szCs w:val="28"/>
        </w:rPr>
        <w:t>Schemat bazy danych</w:t>
      </w:r>
      <w:bookmarkEnd w:id="35"/>
      <w:bookmarkEnd w:id="36"/>
      <w:bookmarkEnd w:id="37"/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Klienci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NIK</w:t>
      </w:r>
      <w:r>
        <w:rPr>
          <w:rFonts w:ascii="Times New Roman" w:hAnsi="Times New Roman" w:cs="Times New Roman"/>
          <w:sz w:val="24"/>
          <w:szCs w:val="24"/>
        </w:rPr>
        <w:t>, NIP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Nazwa_firmy, Nazwisko, Imie,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NID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7048">
        <w:rPr>
          <w:rFonts w:ascii="Times New Roman" w:hAnsi="Times New Roman" w:cs="Times New Roman"/>
          <w:sz w:val="24"/>
          <w:szCs w:val="24"/>
        </w:rPr>
        <w:t>REGON, NIP, Nazwa</w:t>
      </w:r>
      <w:r>
        <w:rPr>
          <w:rFonts w:ascii="Times New Roman" w:hAnsi="Times New Roman" w:cs="Times New Roman"/>
          <w:sz w:val="24"/>
          <w:szCs w:val="24"/>
        </w:rPr>
        <w:t>_dostawcy,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Poczta, Telefon)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Pracownicy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NP</w:t>
      </w:r>
      <w:r>
        <w:rPr>
          <w:rFonts w:ascii="Times New Roman" w:hAnsi="Times New Roman" w:cs="Times New Roman"/>
          <w:sz w:val="24"/>
          <w:szCs w:val="24"/>
        </w:rPr>
        <w:t>, Nazwisko, Imie</w:t>
      </w:r>
      <w:r w:rsidRPr="00E17048">
        <w:rPr>
          <w:rFonts w:ascii="Times New Roman" w:hAnsi="Times New Roman" w:cs="Times New Roman"/>
          <w:sz w:val="24"/>
          <w:szCs w:val="24"/>
        </w:rPr>
        <w:t>, PESEL,</w:t>
      </w:r>
      <w:r>
        <w:rPr>
          <w:rFonts w:ascii="Times New Roman" w:hAnsi="Times New Roman" w:cs="Times New Roman"/>
          <w:sz w:val="24"/>
          <w:szCs w:val="24"/>
        </w:rPr>
        <w:t xml:space="preserve"> NIP, Miasto, Ulica, Numer, Kod_</w:t>
      </w:r>
      <w:r w:rsidRPr="00E17048">
        <w:rPr>
          <w:rFonts w:ascii="Times New Roman" w:hAnsi="Times New Roman" w:cs="Times New Roman"/>
          <w:sz w:val="24"/>
          <w:szCs w:val="24"/>
        </w:rPr>
        <w:t>pocztowy, Poc</w:t>
      </w:r>
      <w:r>
        <w:rPr>
          <w:rFonts w:ascii="Times New Roman" w:hAnsi="Times New Roman" w:cs="Times New Roman"/>
          <w:sz w:val="24"/>
          <w:szCs w:val="24"/>
        </w:rPr>
        <w:t>zta, #Stanowisko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IdZamo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#NIK,</w:t>
      </w:r>
      <w:r w:rsidRPr="00E17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#NP,</w:t>
      </w:r>
      <w:r w:rsidRPr="00E1704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_zamowienia</w:t>
      </w:r>
      <w:r w:rsidRPr="00E170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Status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Opisy_zamo</w:t>
      </w:r>
      <w:r w:rsidRPr="00A96BE3">
        <w:rPr>
          <w:rFonts w:ascii="Times New Roman" w:hAnsi="Times New Roman" w:cs="Times New Roman"/>
          <w:b/>
          <w:sz w:val="24"/>
          <w:szCs w:val="24"/>
        </w:rPr>
        <w:t>wie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IdZamowienia, #IdTowaru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Towary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IdTowaru</w:t>
      </w:r>
      <w:r>
        <w:rPr>
          <w:rFonts w:ascii="Times New Roman" w:hAnsi="Times New Roman" w:cs="Times New Roman"/>
          <w:sz w:val="24"/>
          <w:szCs w:val="24"/>
        </w:rPr>
        <w:t>, Nazwa_towaru, Ilosc_w_sklepie, Cena_</w:t>
      </w:r>
      <w:r w:rsidRPr="00E17048">
        <w:rPr>
          <w:rFonts w:ascii="Times New Roman" w:hAnsi="Times New Roman" w:cs="Times New Roman"/>
          <w:sz w:val="24"/>
          <w:szCs w:val="24"/>
        </w:rPr>
        <w:t>sklepowa, Minimum</w:t>
      </w:r>
      <w:r>
        <w:rPr>
          <w:rFonts w:ascii="Times New Roman" w:hAnsi="Times New Roman" w:cs="Times New Roman"/>
          <w:sz w:val="24"/>
          <w:szCs w:val="24"/>
        </w:rPr>
        <w:t>_towar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Ksie</w:t>
      </w:r>
      <w:r w:rsidRPr="00A96BE3">
        <w:rPr>
          <w:rFonts w:ascii="Times New Roman" w:hAnsi="Times New Roman" w:cs="Times New Roman"/>
          <w:b/>
          <w:sz w:val="24"/>
          <w:szCs w:val="24"/>
        </w:rPr>
        <w:t>gowo</w:t>
      </w:r>
      <w:r>
        <w:rPr>
          <w:rFonts w:ascii="Times New Roman" w:hAnsi="Times New Roman" w:cs="Times New Roman"/>
          <w:b/>
          <w:sz w:val="24"/>
          <w:szCs w:val="24"/>
        </w:rPr>
        <w:t>sc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IdTransakcji</w:t>
      </w:r>
      <w:r w:rsidRPr="00E17048">
        <w:rPr>
          <w:rFonts w:ascii="Times New Roman" w:hAnsi="Times New Roman" w:cs="Times New Roman"/>
          <w:sz w:val="24"/>
          <w:szCs w:val="24"/>
        </w:rPr>
        <w:t>, Data wykonania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1DB5">
        <w:rPr>
          <w:rFonts w:ascii="Times New Roman" w:hAnsi="Times New Roman" w:cs="Times New Roman"/>
          <w:sz w:val="24"/>
          <w:szCs w:val="24"/>
        </w:rPr>
        <w:t xml:space="preserve">Kwota,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BD1DB5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</w:rPr>
        <w:t>, #</w:t>
      </w:r>
      <w:r w:rsidRPr="008275B8">
        <w:rPr>
          <w:rFonts w:ascii="Times New Roman" w:hAnsi="Times New Roman" w:cs="Times New Roman"/>
          <w:sz w:val="24"/>
          <w:szCs w:val="24"/>
        </w:rPr>
        <w:t>IdZamowienia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275B8">
        <w:rPr>
          <w:rFonts w:ascii="Times New Roman" w:hAnsi="Times New Roman" w:cs="Times New Roman"/>
          <w:sz w:val="24"/>
          <w:szCs w:val="24"/>
        </w:rPr>
        <w:t>#IdDostawy</w:t>
      </w:r>
      <w:r w:rsidRPr="00BD1DB5">
        <w:rPr>
          <w:rFonts w:ascii="Times New Roman" w:hAnsi="Times New Roman" w:cs="Times New Roman"/>
          <w:sz w:val="24"/>
          <w:szCs w:val="24"/>
        </w:rPr>
        <w:t>)</w:t>
      </w:r>
    </w:p>
    <w:p w:rsidR="00383F09" w:rsidRPr="00E17048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Dostawy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 w:rsidRPr="00E17048">
        <w:rPr>
          <w:rFonts w:ascii="Times New Roman" w:hAnsi="Times New Roman" w:cs="Times New Roman"/>
          <w:sz w:val="24"/>
          <w:szCs w:val="24"/>
          <w:u w:val="single"/>
        </w:rPr>
        <w:t>IdDostawy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#NID</w:t>
      </w:r>
      <w:r w:rsidRPr="00E17048">
        <w:rPr>
          <w:rFonts w:ascii="Times New Roman" w:hAnsi="Times New Roman" w:cs="Times New Roman"/>
          <w:sz w:val="24"/>
          <w:szCs w:val="24"/>
        </w:rPr>
        <w:t>, Data</w:t>
      </w:r>
      <w:r>
        <w:rPr>
          <w:rFonts w:ascii="Times New Roman" w:hAnsi="Times New Roman" w:cs="Times New Roman"/>
          <w:sz w:val="24"/>
          <w:szCs w:val="24"/>
        </w:rPr>
        <w:t>_dostawy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Status, #NP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Opisy_</w:t>
      </w:r>
      <w:r w:rsidRPr="00A96BE3">
        <w:rPr>
          <w:rFonts w:ascii="Times New Roman" w:hAnsi="Times New Roman" w:cs="Times New Roman"/>
          <w:b/>
          <w:sz w:val="24"/>
          <w:szCs w:val="24"/>
        </w:rPr>
        <w:t>dostaw</w:t>
      </w:r>
      <w:r w:rsidRPr="00E170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8275B8">
        <w:rPr>
          <w:rFonts w:ascii="Times New Roman" w:hAnsi="Times New Roman" w:cs="Times New Roman"/>
          <w:sz w:val="24"/>
          <w:szCs w:val="24"/>
          <w:u w:val="single"/>
        </w:rPr>
        <w:t>IdDostawy, #IdTowaru</w:t>
      </w:r>
      <w:r w:rsidRPr="00E170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Ilosc, Cena_producenta</w:t>
      </w:r>
      <w:r w:rsidRPr="00E17048">
        <w:rPr>
          <w:rFonts w:ascii="Times New Roman" w:hAnsi="Times New Roman" w:cs="Times New Roman"/>
          <w:sz w:val="24"/>
          <w:szCs w:val="24"/>
        </w:rPr>
        <w:t>)</w:t>
      </w:r>
    </w:p>
    <w:p w:rsidR="00383F09" w:rsidRPr="00F80ED0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Hasl</w:t>
      </w:r>
      <w:r w:rsidRPr="00A96BE3">
        <w:rPr>
          <w:rFonts w:ascii="Times New Roman" w:hAnsi="Times New Roman" w:cs="Times New Roman"/>
          <w:b/>
          <w:sz w:val="24"/>
          <w:szCs w:val="24"/>
        </w:rPr>
        <w:t>a</w:t>
      </w:r>
      <w:r w:rsidRPr="00F80E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F80ED0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entyfikator</w:t>
      </w:r>
      <w:r w:rsidRPr="00F80ED0">
        <w:rPr>
          <w:rFonts w:ascii="Times New Roman" w:hAnsi="Times New Roman" w:cs="Times New Roman"/>
          <w:sz w:val="24"/>
          <w:szCs w:val="24"/>
        </w:rPr>
        <w:t>, Login, Hasło)</w:t>
      </w:r>
    </w:p>
    <w:p w:rsidR="00383F09" w:rsidRPr="005F1224" w:rsidRDefault="00383F09" w:rsidP="0038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96BE3">
        <w:rPr>
          <w:rFonts w:ascii="Times New Roman" w:hAnsi="Times New Roman" w:cs="Times New Roman"/>
          <w:b/>
          <w:sz w:val="24"/>
          <w:szCs w:val="24"/>
        </w:rPr>
        <w:t>Stanowiska</w:t>
      </w:r>
      <w:r w:rsidRPr="005E5C70">
        <w:rPr>
          <w:rFonts w:ascii="Times New Roman" w:hAnsi="Times New Roman" w:cs="Times New Roman"/>
          <w:sz w:val="24"/>
          <w:szCs w:val="24"/>
        </w:rPr>
        <w:t>(</w:t>
      </w:r>
      <w:r w:rsidRPr="005E5C70">
        <w:rPr>
          <w:rFonts w:ascii="Times New Roman" w:hAnsi="Times New Roman" w:cs="Times New Roman"/>
          <w:sz w:val="24"/>
          <w:szCs w:val="24"/>
          <w:u w:val="single"/>
        </w:rPr>
        <w:t>Identyfikator</w:t>
      </w:r>
      <w:r w:rsidRPr="005E5C70">
        <w:rPr>
          <w:rFonts w:ascii="Times New Roman" w:hAnsi="Times New Roman" w:cs="Times New Roman"/>
          <w:sz w:val="24"/>
          <w:szCs w:val="24"/>
        </w:rPr>
        <w:t>, Stanowisko)</w:t>
      </w:r>
    </w:p>
    <w:p w:rsidR="00383F09" w:rsidRPr="00383F09" w:rsidRDefault="00383F09" w:rsidP="00383F09"/>
    <w:p w:rsidR="00A30699" w:rsidRDefault="00A30699" w:rsidP="00A30699">
      <w:pPr>
        <w:pStyle w:val="Heading1"/>
        <w:numPr>
          <w:ilvl w:val="0"/>
          <w:numId w:val="3"/>
        </w:numPr>
        <w:rPr>
          <w:sz w:val="32"/>
          <w:szCs w:val="32"/>
          <w:lang w:val="en-US"/>
        </w:rPr>
      </w:pPr>
      <w:bookmarkStart w:id="38" w:name="_Toc339989716"/>
      <w:r>
        <w:rPr>
          <w:sz w:val="32"/>
          <w:szCs w:val="32"/>
          <w:lang w:val="en-US"/>
        </w:rPr>
        <w:t>OPIS PRACY ZESPOŁU</w:t>
      </w:r>
      <w:bookmarkEnd w:id="38"/>
    </w:p>
    <w:p w:rsidR="00A30699" w:rsidRPr="00A30699" w:rsidRDefault="00A30699" w:rsidP="00A30699">
      <w:pPr>
        <w:rPr>
          <w:sz w:val="28"/>
          <w:szCs w:val="28"/>
          <w:lang w:val="en-US"/>
        </w:rPr>
      </w:pPr>
    </w:p>
    <w:p w:rsidR="00A30699" w:rsidRPr="00A30699" w:rsidRDefault="00A30699" w:rsidP="00A30699">
      <w:pPr>
        <w:pStyle w:val="Heading2"/>
        <w:numPr>
          <w:ilvl w:val="1"/>
          <w:numId w:val="3"/>
        </w:numPr>
        <w:rPr>
          <w:sz w:val="28"/>
          <w:szCs w:val="28"/>
          <w:lang w:val="en-US"/>
        </w:rPr>
      </w:pPr>
      <w:bookmarkStart w:id="39" w:name="_Toc339989717"/>
      <w:r>
        <w:rPr>
          <w:sz w:val="28"/>
          <w:szCs w:val="28"/>
          <w:lang w:val="en-US"/>
        </w:rPr>
        <w:lastRenderedPageBreak/>
        <w:t>Sprint 1</w:t>
      </w:r>
      <w:bookmarkEnd w:id="39"/>
    </w:p>
    <w:p w:rsidR="00144C43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30699" w:rsidRDefault="00144C43" w:rsidP="00144C4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44C43">
        <w:rPr>
          <w:rFonts w:ascii="Times New Roman" w:hAnsi="Times New Roman" w:cs="Times New Roman"/>
          <w:sz w:val="24"/>
          <w:szCs w:val="24"/>
        </w:rPr>
        <w:t>Sprint 1 polegać ma na skompletowaniu serwera bazodanowego. Dodatkowo w czasie jego trwania chcemy stworzyć schemat bazy danych, gdyż od jej koncepcji w dużej mierze zależy możliwa liczba problemów w dalszej części projektu. Poświęcenie dużej części uwagi na schemat zaprojektowanych tabel i relacji między nimi korzystnie wpłynie na całe przedsięwzięcie. W międzyczasie zamierzmy stworzyć arkusz stylów css, który pozwoli usystematyzować wygląd i schemat strony WWW.</w:t>
      </w:r>
    </w:p>
    <w:p w:rsidR="00A458B1" w:rsidRPr="00A458B1" w:rsidRDefault="00A458B1" w:rsidP="008F6675">
      <w:pPr>
        <w:pStyle w:val="Heading3"/>
        <w:numPr>
          <w:ilvl w:val="0"/>
          <w:numId w:val="0"/>
        </w:numPr>
        <w:ind w:left="720"/>
      </w:pPr>
      <w:bookmarkStart w:id="40" w:name="_Toc339989718"/>
      <w:r w:rsidRPr="00A458B1">
        <w:t>Produkt back log:</w:t>
      </w:r>
      <w:bookmarkEnd w:id="40"/>
    </w:p>
    <w:p w:rsidR="00A458B1" w:rsidRPr="00A458B1" w:rsidRDefault="00A458B1" w:rsidP="00A458B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Schemat bazy danych: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Zdefiniowanie encji i związków (czas: 7h, prio: 80) DG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Diagram ERD (czas: 6h, prio: 70) DG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Schemat relacji (czas: 10h, prio: 90) DG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Utworzenie prototypu bazy danych w Microsoft Access (czas: 10, prio: 30) LG</w:t>
      </w:r>
    </w:p>
    <w:p w:rsidR="00A458B1" w:rsidRPr="00A458B1" w:rsidRDefault="00A458B1" w:rsidP="00A458B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Arkusz stylów CSS: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Utworzenie grafiki dla strony (czas: 12h, prio: 90) DI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Umiejscowienie grafiki na stronie (czas: 5h, prio: 60) DI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Utworzenie selektorów i deklaracji (czas: 6h, prio: 45) DI</w:t>
      </w:r>
    </w:p>
    <w:p w:rsidR="00A458B1" w:rsidRPr="00A458B1" w:rsidRDefault="00A458B1" w:rsidP="00A458B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Złożenie sprzętu serwerowego: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Podstawowa instalacja sprzętu (czas: 10h, prio: 70) LG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Poprawienie wydajności serwera poprzez wymianę elementów (czas: 5, prio: 45) LG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Docelowa instalacja w miejscu użytkowania (czas: 8, prio: 90) SG</w:t>
      </w:r>
    </w:p>
    <w:p w:rsidR="00A458B1" w:rsidRP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Stworzenie konfiguracji routera sieciowego (czas: 7, prio: 80) SG</w:t>
      </w:r>
    </w:p>
    <w:p w:rsidR="00A458B1" w:rsidRDefault="00A458B1" w:rsidP="00A458B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458B1">
        <w:rPr>
          <w:rFonts w:ascii="Times New Roman" w:hAnsi="Times New Roman" w:cs="Times New Roman"/>
          <w:sz w:val="24"/>
          <w:szCs w:val="24"/>
        </w:rPr>
        <w:t>Ustanowienie serwera jako klienta sieci rozległej (czas: 7, prio: 90) SG</w:t>
      </w:r>
      <w:r w:rsidR="008F6675">
        <w:rPr>
          <w:rFonts w:ascii="Times New Roman" w:hAnsi="Times New Roman" w:cs="Times New Roman"/>
          <w:sz w:val="24"/>
          <w:szCs w:val="24"/>
        </w:rPr>
        <w:t>\</w:t>
      </w:r>
    </w:p>
    <w:p w:rsidR="008F6675" w:rsidRDefault="008F6675" w:rsidP="008F667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F6675" w:rsidRDefault="008F6675" w:rsidP="008F6675">
      <w:pPr>
        <w:pStyle w:val="Heading3"/>
        <w:numPr>
          <w:ilvl w:val="0"/>
          <w:numId w:val="0"/>
        </w:numPr>
        <w:ind w:left="720"/>
      </w:pPr>
      <w:bookmarkStart w:id="41" w:name="_Toc339989719"/>
      <w:r>
        <w:t>Diagram wypalania</w:t>
      </w:r>
      <w:bookmarkEnd w:id="41"/>
    </w:p>
    <w:p w:rsidR="008F6675" w:rsidRPr="008F6675" w:rsidRDefault="008F6675" w:rsidP="008F6675">
      <w:r>
        <w:rPr>
          <w:noProof/>
          <w:lang w:eastAsia="pl-PL"/>
        </w:rPr>
        <w:drawing>
          <wp:inline distT="0" distB="0" distL="0" distR="0">
            <wp:extent cx="5760720" cy="3413760"/>
            <wp:effectExtent l="19050" t="19050" r="11430" b="15240"/>
            <wp:docPr id="1" name="Picture 1" descr="..\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bl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2481" w:rsidRPr="008F6675" w:rsidRDefault="00B52481"/>
    <w:sectPr w:rsidR="00B52481" w:rsidRPr="008F6675" w:rsidSect="00B5154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8FE" w:rsidRDefault="005338FE" w:rsidP="00B5154A">
      <w:pPr>
        <w:spacing w:after="0" w:line="240" w:lineRule="auto"/>
      </w:pPr>
      <w:r>
        <w:separator/>
      </w:r>
    </w:p>
  </w:endnote>
  <w:endnote w:type="continuationSeparator" w:id="1">
    <w:p w:rsidR="005338FE" w:rsidRDefault="005338FE" w:rsidP="00B5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3"/>
      <w:docPartObj>
        <w:docPartGallery w:val="Page Numbers (Bottom of Page)"/>
        <w:docPartUnique/>
      </w:docPartObj>
    </w:sdtPr>
    <w:sdtContent>
      <w:p w:rsidR="00383F09" w:rsidRDefault="00383F09">
        <w:pPr>
          <w:pStyle w:val="Footer"/>
          <w:jc w:val="right"/>
        </w:pPr>
        <w:fldSimple w:instr=" PAGE   \* MERGEFORMAT ">
          <w:r w:rsidR="00A021B2">
            <w:rPr>
              <w:noProof/>
            </w:rPr>
            <w:t>2</w:t>
          </w:r>
        </w:fldSimple>
      </w:p>
    </w:sdtContent>
  </w:sdt>
  <w:p w:rsidR="00383F09" w:rsidRDefault="00383F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23742"/>
      <w:docPartObj>
        <w:docPartGallery w:val="Page Numbers (Bottom of Page)"/>
        <w:docPartUnique/>
      </w:docPartObj>
    </w:sdtPr>
    <w:sdtContent>
      <w:p w:rsidR="00383F09" w:rsidRDefault="00383F09">
        <w:pPr>
          <w:pStyle w:val="Footer"/>
          <w:jc w:val="right"/>
        </w:pPr>
        <w:fldSimple w:instr=" PAGE   \* MERGEFORMAT ">
          <w:r w:rsidR="00A021B2">
            <w:rPr>
              <w:noProof/>
            </w:rPr>
            <w:t>3</w:t>
          </w:r>
        </w:fldSimple>
      </w:p>
    </w:sdtContent>
  </w:sdt>
  <w:p w:rsidR="00383F09" w:rsidRDefault="00383F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Default="00383F09">
    <w:pPr>
      <w:pStyle w:val="Footer"/>
      <w:jc w:val="right"/>
    </w:pPr>
  </w:p>
  <w:p w:rsidR="00383F09" w:rsidRDefault="00383F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8FE" w:rsidRDefault="005338FE" w:rsidP="00B5154A">
      <w:pPr>
        <w:spacing w:after="0" w:line="240" w:lineRule="auto"/>
      </w:pPr>
      <w:r>
        <w:separator/>
      </w:r>
    </w:p>
  </w:footnote>
  <w:footnote w:type="continuationSeparator" w:id="1">
    <w:p w:rsidR="005338FE" w:rsidRDefault="005338FE" w:rsidP="00B5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Default="00383F09" w:rsidP="00B94EBC">
    <w:pPr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 w:rsidRPr="00337B64">
      <w:rPr>
        <w:rFonts w:ascii="Times New Roman" w:hAnsi="Times New Roman" w:cs="Times New Roman"/>
      </w:rPr>
      <w:t>SYSTEM E-COMMERCE WSPIERAJĄCY SPRZEDAŻ ARTYKUŁÓW BIUROWYCH</w:t>
    </w:r>
  </w:p>
  <w:p w:rsidR="00383F09" w:rsidRDefault="00383F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Pr="00494693" w:rsidRDefault="00383F09" w:rsidP="00494693">
    <w:pPr>
      <w:pBdr>
        <w:bottom w:val="single" w:sz="4" w:space="1" w:color="auto"/>
      </w:pBdr>
      <w:jc w:val="center"/>
      <w:rPr>
        <w:rFonts w:ascii="Times New Roman" w:hAnsi="Times New Roman" w:cs="Times New Roman"/>
      </w:rPr>
    </w:pPr>
    <w:r w:rsidRPr="00337B64">
      <w:rPr>
        <w:rFonts w:ascii="Times New Roman" w:hAnsi="Times New Roman" w:cs="Times New Roman"/>
      </w:rPr>
      <w:t>Zbiorowe przedsięwzięcie inżynierskie- GAWEŁ D., GĄBKA Ł., GRABIŃSKI S., IWANICKI 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F09" w:rsidRDefault="00383F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7F99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9C4404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B0F0007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137643E5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D6A28BC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2462737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2A414558"/>
    <w:multiLevelType w:val="hybridMultilevel"/>
    <w:tmpl w:val="14E62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C1128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2E772EB"/>
    <w:multiLevelType w:val="hybridMultilevel"/>
    <w:tmpl w:val="E5161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012C4"/>
    <w:multiLevelType w:val="hybridMultilevel"/>
    <w:tmpl w:val="6BD6789E"/>
    <w:lvl w:ilvl="0" w:tplc="310CF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AD4F0A"/>
    <w:multiLevelType w:val="hybridMultilevel"/>
    <w:tmpl w:val="12EA0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A57970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3F3B74FC"/>
    <w:multiLevelType w:val="hybridMultilevel"/>
    <w:tmpl w:val="8CC012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739A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67E01BD"/>
    <w:multiLevelType w:val="hybridMultilevel"/>
    <w:tmpl w:val="D57C7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B38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833587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4D9C18F5"/>
    <w:multiLevelType w:val="hybridMultilevel"/>
    <w:tmpl w:val="C8F4C3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751026"/>
    <w:multiLevelType w:val="hybridMultilevel"/>
    <w:tmpl w:val="8A5EB8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077BA"/>
    <w:multiLevelType w:val="hybridMultilevel"/>
    <w:tmpl w:val="F73A1F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13671"/>
    <w:multiLevelType w:val="multilevel"/>
    <w:tmpl w:val="DEA86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58642C9C"/>
    <w:multiLevelType w:val="hybridMultilevel"/>
    <w:tmpl w:val="484E2B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1F3034"/>
    <w:multiLevelType w:val="multilevel"/>
    <w:tmpl w:val="F73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2C6213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>
    <w:nsid w:val="61F94C89"/>
    <w:multiLevelType w:val="hybridMultilevel"/>
    <w:tmpl w:val="CF4C4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D1E3A"/>
    <w:multiLevelType w:val="hybridMultilevel"/>
    <w:tmpl w:val="BC9643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2E6B96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>
    <w:nsid w:val="65873867"/>
    <w:multiLevelType w:val="multilevel"/>
    <w:tmpl w:val="FFD4F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8">
    <w:nsid w:val="660471D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9">
    <w:nsid w:val="6B1E1F5B"/>
    <w:multiLevelType w:val="hybridMultilevel"/>
    <w:tmpl w:val="5D1ED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BA0311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6D7B53E2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>
    <w:nsid w:val="7068180E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>
    <w:nsid w:val="72E6262D"/>
    <w:multiLevelType w:val="hybridMultilevel"/>
    <w:tmpl w:val="7C1221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37659C"/>
    <w:multiLevelType w:val="multilevel"/>
    <w:tmpl w:val="F7E833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>
    <w:nsid w:val="7794451F"/>
    <w:multiLevelType w:val="multilevel"/>
    <w:tmpl w:val="587E3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>
    <w:nsid w:val="7AEB5A96"/>
    <w:multiLevelType w:val="multilevel"/>
    <w:tmpl w:val="7536F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3"/>
  </w:num>
  <w:num w:numId="4">
    <w:abstractNumId w:val="20"/>
  </w:num>
  <w:num w:numId="5">
    <w:abstractNumId w:val="15"/>
  </w:num>
  <w:num w:numId="6">
    <w:abstractNumId w:val="22"/>
  </w:num>
  <w:num w:numId="7">
    <w:abstractNumId w:val="24"/>
  </w:num>
  <w:num w:numId="8">
    <w:abstractNumId w:val="29"/>
  </w:num>
  <w:num w:numId="9">
    <w:abstractNumId w:val="12"/>
  </w:num>
  <w:num w:numId="10">
    <w:abstractNumId w:val="19"/>
  </w:num>
  <w:num w:numId="11">
    <w:abstractNumId w:val="14"/>
  </w:num>
  <w:num w:numId="12">
    <w:abstractNumId w:val="8"/>
  </w:num>
  <w:num w:numId="13">
    <w:abstractNumId w:val="16"/>
  </w:num>
  <w:num w:numId="14">
    <w:abstractNumId w:val="13"/>
  </w:num>
  <w:num w:numId="15">
    <w:abstractNumId w:val="4"/>
  </w:num>
  <w:num w:numId="16">
    <w:abstractNumId w:val="28"/>
  </w:num>
  <w:num w:numId="17">
    <w:abstractNumId w:val="6"/>
  </w:num>
  <w:num w:numId="18">
    <w:abstractNumId w:val="26"/>
  </w:num>
  <w:num w:numId="19">
    <w:abstractNumId w:val="25"/>
  </w:num>
  <w:num w:numId="20">
    <w:abstractNumId w:val="27"/>
  </w:num>
  <w:num w:numId="21">
    <w:abstractNumId w:val="9"/>
  </w:num>
  <w:num w:numId="22">
    <w:abstractNumId w:val="33"/>
  </w:num>
  <w:num w:numId="23">
    <w:abstractNumId w:val="10"/>
  </w:num>
  <w:num w:numId="24">
    <w:abstractNumId w:val="18"/>
  </w:num>
  <w:num w:numId="25">
    <w:abstractNumId w:val="21"/>
  </w:num>
  <w:num w:numId="26">
    <w:abstractNumId w:val="23"/>
  </w:num>
  <w:num w:numId="27">
    <w:abstractNumId w:val="11"/>
  </w:num>
  <w:num w:numId="28">
    <w:abstractNumId w:val="0"/>
  </w:num>
  <w:num w:numId="29">
    <w:abstractNumId w:val="30"/>
  </w:num>
  <w:num w:numId="30">
    <w:abstractNumId w:val="5"/>
  </w:num>
  <w:num w:numId="31">
    <w:abstractNumId w:val="32"/>
  </w:num>
  <w:num w:numId="32">
    <w:abstractNumId w:val="35"/>
  </w:num>
  <w:num w:numId="33">
    <w:abstractNumId w:val="31"/>
  </w:num>
  <w:num w:numId="34">
    <w:abstractNumId w:val="1"/>
  </w:num>
  <w:num w:numId="35">
    <w:abstractNumId w:val="2"/>
  </w:num>
  <w:num w:numId="36">
    <w:abstractNumId w:val="7"/>
  </w:num>
  <w:num w:numId="3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759"/>
    <w:rsid w:val="000556CD"/>
    <w:rsid w:val="00064311"/>
    <w:rsid w:val="000C2B5E"/>
    <w:rsid w:val="000D2D8E"/>
    <w:rsid w:val="00144C43"/>
    <w:rsid w:val="001928CA"/>
    <w:rsid w:val="001E27A8"/>
    <w:rsid w:val="00231657"/>
    <w:rsid w:val="0024079C"/>
    <w:rsid w:val="002772F6"/>
    <w:rsid w:val="00306A4E"/>
    <w:rsid w:val="00337B64"/>
    <w:rsid w:val="00365956"/>
    <w:rsid w:val="00383F09"/>
    <w:rsid w:val="003E45E8"/>
    <w:rsid w:val="00403305"/>
    <w:rsid w:val="00422537"/>
    <w:rsid w:val="004814E9"/>
    <w:rsid w:val="00494693"/>
    <w:rsid w:val="005338FE"/>
    <w:rsid w:val="0055461A"/>
    <w:rsid w:val="005B7FAF"/>
    <w:rsid w:val="008D1D51"/>
    <w:rsid w:val="008F6675"/>
    <w:rsid w:val="008F6B27"/>
    <w:rsid w:val="00910DA4"/>
    <w:rsid w:val="00A021B2"/>
    <w:rsid w:val="00A30699"/>
    <w:rsid w:val="00A37F98"/>
    <w:rsid w:val="00A458B1"/>
    <w:rsid w:val="00A73D43"/>
    <w:rsid w:val="00AA6D66"/>
    <w:rsid w:val="00B13956"/>
    <w:rsid w:val="00B5154A"/>
    <w:rsid w:val="00B52481"/>
    <w:rsid w:val="00B57153"/>
    <w:rsid w:val="00B94EBC"/>
    <w:rsid w:val="00CF09B9"/>
    <w:rsid w:val="00D06818"/>
    <w:rsid w:val="00D52759"/>
    <w:rsid w:val="00DE1E66"/>
    <w:rsid w:val="00E46F21"/>
    <w:rsid w:val="00EC3CA2"/>
    <w:rsid w:val="00F90687"/>
    <w:rsid w:val="00FD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37"/>
  </w:style>
  <w:style w:type="paragraph" w:styleId="Heading1">
    <w:name w:val="heading 1"/>
    <w:basedOn w:val="Normal"/>
    <w:next w:val="Normal"/>
    <w:link w:val="Heading1Char"/>
    <w:uiPriority w:val="9"/>
    <w:qFormat/>
    <w:rsid w:val="004814E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B6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69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69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069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69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69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69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69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14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814E9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814E9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4E9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4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14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7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7B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06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06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069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6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6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6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Jasnecieniowanieakcent11">
    <w:name w:val="Jasne cieniowanie — akcent 11"/>
    <w:basedOn w:val="TableNormal"/>
    <w:uiPriority w:val="60"/>
    <w:rsid w:val="00AA6D66"/>
    <w:pPr>
      <w:spacing w:after="0" w:line="240" w:lineRule="auto"/>
    </w:pPr>
    <w:rPr>
      <w:color w:val="365F91" w:themeColor="accent1" w:themeShade="BF"/>
      <w:lang w:val="en-AU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A458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54A"/>
  </w:style>
  <w:style w:type="paragraph" w:styleId="Footer">
    <w:name w:val="footer"/>
    <w:basedOn w:val="Normal"/>
    <w:link w:val="FooterChar"/>
    <w:uiPriority w:val="99"/>
    <w:unhideWhenUsed/>
    <w:rsid w:val="00B51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54A"/>
  </w:style>
  <w:style w:type="table" w:styleId="TableGrid">
    <w:name w:val="Table Grid"/>
    <w:basedOn w:val="TableNormal"/>
    <w:uiPriority w:val="59"/>
    <w:rsid w:val="00383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383F09"/>
  </w:style>
  <w:style w:type="character" w:customStyle="1" w:styleId="apple-converted-space">
    <w:name w:val="apple-converted-space"/>
    <w:basedOn w:val="DefaultParagraphFont"/>
    <w:rsid w:val="00383F09"/>
  </w:style>
  <w:style w:type="paragraph" w:customStyle="1" w:styleId="Default">
    <w:name w:val="Default"/>
    <w:rsid w:val="00383F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hortReturnAddress">
    <w:name w:val="Short Return Address"/>
    <w:basedOn w:val="Normal"/>
    <w:rsid w:val="00383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emf"/><Relationship Id="rId36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1884-F39E-4A64-8DE7-69598EBE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26</Pages>
  <Words>4203</Words>
  <Characters>25219</Characters>
  <Application>Microsoft Office Word</Application>
  <DocSecurity>0</DocSecurity>
  <Lines>210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Zbiorowe przedsięwzięcie inżynierskie- GAWEŁ D., GĄBKA Ł., GRABIŃSKI S., IWANICKI D.</vt:lpstr>
    </vt:vector>
  </TitlesOfParts>
  <Company/>
  <LinksUpToDate>false</LinksUpToDate>
  <CharactersWithSpaces>29364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Zbiorowe przedsięwzięcie inżynierskie- GAWEŁ D., GĄBKA Ł., GRABIŃSKI S., IWANICKI D.</dc:title>
  <dc:subject/>
  <dc:creator>DayVeed</dc:creator>
  <cp:keywords/>
  <dc:description/>
  <cp:lastModifiedBy>DayVeed</cp:lastModifiedBy>
  <cp:revision>2</cp:revision>
  <dcterms:created xsi:type="dcterms:W3CDTF">2012-11-06T15:10:00Z</dcterms:created>
  <dcterms:modified xsi:type="dcterms:W3CDTF">2012-11-06T17:28:00Z</dcterms:modified>
</cp:coreProperties>
</file>