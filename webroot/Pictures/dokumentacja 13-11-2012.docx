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759" w:rsidRPr="00B57153" w:rsidRDefault="00D52759" w:rsidP="00D52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7153">
        <w:rPr>
          <w:rFonts w:ascii="Times New Roman" w:hAnsi="Times New Roman" w:cs="Times New Roman"/>
          <w:sz w:val="28"/>
          <w:szCs w:val="28"/>
        </w:rPr>
        <w:t>INSTYTUT INFORMATYKI</w:t>
      </w:r>
    </w:p>
    <w:p w:rsidR="00D52759" w:rsidRPr="00B57153" w:rsidRDefault="00D52759" w:rsidP="00D52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7153">
        <w:rPr>
          <w:rFonts w:ascii="Times New Roman" w:hAnsi="Times New Roman" w:cs="Times New Roman"/>
          <w:sz w:val="28"/>
          <w:szCs w:val="28"/>
        </w:rPr>
        <w:t>WYDZIAŁ INFORMATYKI I ZARZĄDZANIA</w:t>
      </w:r>
    </w:p>
    <w:p w:rsidR="00D52759" w:rsidRPr="00B57153" w:rsidRDefault="00D52759" w:rsidP="00D52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7153">
        <w:rPr>
          <w:rFonts w:ascii="Times New Roman" w:hAnsi="Times New Roman" w:cs="Times New Roman"/>
          <w:sz w:val="28"/>
          <w:szCs w:val="28"/>
        </w:rPr>
        <w:t>POLITECHNIKA WROCŁAWSKA</w:t>
      </w:r>
    </w:p>
    <w:p w:rsidR="00D52759" w:rsidRDefault="00D52759" w:rsidP="00D527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D1D51" w:rsidRPr="00B57153" w:rsidRDefault="008D1D51" w:rsidP="00D527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52759" w:rsidRPr="00B57153" w:rsidRDefault="00D52759" w:rsidP="00D52759">
      <w:pPr>
        <w:jc w:val="center"/>
        <w:rPr>
          <w:rFonts w:ascii="Times New Roman" w:hAnsi="Times New Roman" w:cs="Times New Roman"/>
          <w:sz w:val="24"/>
          <w:szCs w:val="24"/>
        </w:rPr>
      </w:pPr>
      <w:r w:rsidRPr="00B57153">
        <w:rPr>
          <w:rFonts w:ascii="Times New Roman" w:hAnsi="Times New Roman" w:cs="Times New Roman"/>
          <w:sz w:val="24"/>
          <w:szCs w:val="24"/>
        </w:rPr>
        <w:t>ZESPOŁOW</w:t>
      </w:r>
      <w:r w:rsidR="00A86716">
        <w:rPr>
          <w:rFonts w:ascii="Times New Roman" w:hAnsi="Times New Roman" w:cs="Times New Roman"/>
          <w:sz w:val="24"/>
          <w:szCs w:val="24"/>
        </w:rPr>
        <w:t>E PRZEDSIĘWZIĘCIE</w:t>
      </w:r>
      <w:r w:rsidRPr="00B57153">
        <w:rPr>
          <w:rFonts w:ascii="Times New Roman" w:hAnsi="Times New Roman" w:cs="Times New Roman"/>
          <w:sz w:val="24"/>
          <w:szCs w:val="24"/>
        </w:rPr>
        <w:t xml:space="preserve"> INŻYNIERSKI</w:t>
      </w:r>
      <w:r w:rsidR="00A86716">
        <w:rPr>
          <w:rFonts w:ascii="Times New Roman" w:hAnsi="Times New Roman" w:cs="Times New Roman"/>
          <w:sz w:val="24"/>
          <w:szCs w:val="24"/>
        </w:rPr>
        <w:t>E</w:t>
      </w:r>
    </w:p>
    <w:p w:rsidR="008D1D51" w:rsidRPr="00337B64" w:rsidRDefault="00B57153" w:rsidP="008D1D5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57153">
        <w:rPr>
          <w:rFonts w:ascii="Times New Roman" w:hAnsi="Times New Roman" w:cs="Times New Roman"/>
          <w:b/>
          <w:sz w:val="36"/>
          <w:szCs w:val="36"/>
        </w:rPr>
        <w:t>SYSTEM E-COMMERCE WSPIERAJĄCY SPRZEDAŻ ARTYKUŁÓW BIUROWYCH</w:t>
      </w:r>
      <w:r w:rsidRPr="00337B64">
        <w:rPr>
          <w:rFonts w:ascii="Times New Roman" w:hAnsi="Times New Roman" w:cs="Times New Roman"/>
          <w:b/>
          <w:sz w:val="36"/>
          <w:szCs w:val="36"/>
        </w:rPr>
        <w:br/>
      </w:r>
    </w:p>
    <w:p w:rsidR="00B57153" w:rsidRP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53">
        <w:rPr>
          <w:rFonts w:ascii="Times New Roman" w:hAnsi="Times New Roman" w:cs="Times New Roman"/>
          <w:b/>
          <w:sz w:val="28"/>
          <w:szCs w:val="28"/>
        </w:rPr>
        <w:t>Dagmara Gaweł</w:t>
      </w:r>
    </w:p>
    <w:p w:rsidR="00B57153" w:rsidRP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53">
        <w:rPr>
          <w:rFonts w:ascii="Times New Roman" w:hAnsi="Times New Roman" w:cs="Times New Roman"/>
          <w:b/>
          <w:sz w:val="28"/>
          <w:szCs w:val="28"/>
        </w:rPr>
        <w:t>Łukasz Gąbka</w:t>
      </w:r>
    </w:p>
    <w:p w:rsidR="00B57153" w:rsidRP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53">
        <w:rPr>
          <w:rFonts w:ascii="Times New Roman" w:hAnsi="Times New Roman" w:cs="Times New Roman"/>
          <w:b/>
          <w:sz w:val="28"/>
          <w:szCs w:val="28"/>
        </w:rPr>
        <w:t>Sławomir Grabiński</w:t>
      </w:r>
    </w:p>
    <w:p w:rsid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53">
        <w:rPr>
          <w:rFonts w:ascii="Times New Roman" w:hAnsi="Times New Roman" w:cs="Times New Roman"/>
          <w:b/>
          <w:sz w:val="28"/>
          <w:szCs w:val="28"/>
        </w:rPr>
        <w:t>Dawid Iwanicki</w:t>
      </w:r>
    </w:p>
    <w:p w:rsid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1D51" w:rsidRDefault="008D1D51" w:rsidP="008D1D51">
      <w:pPr>
        <w:rPr>
          <w:rFonts w:ascii="Times New Roman" w:hAnsi="Times New Roman" w:cs="Times New Roman"/>
          <w:b/>
          <w:sz w:val="28"/>
          <w:szCs w:val="28"/>
        </w:rPr>
      </w:pPr>
    </w:p>
    <w:p w:rsidR="008D1D51" w:rsidRDefault="008D1D51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7153" w:rsidRDefault="00B57153" w:rsidP="00B57153">
      <w:pPr>
        <w:jc w:val="right"/>
        <w:rPr>
          <w:rFonts w:ascii="Times New Roman" w:hAnsi="Times New Roman" w:cs="Times New Roman"/>
          <w:sz w:val="24"/>
          <w:szCs w:val="24"/>
        </w:rPr>
      </w:pPr>
      <w:r w:rsidRPr="00B57153">
        <w:rPr>
          <w:rFonts w:ascii="Times New Roman" w:hAnsi="Times New Roman" w:cs="Times New Roman"/>
          <w:sz w:val="24"/>
          <w:szCs w:val="24"/>
        </w:rPr>
        <w:t>Promotor:</w:t>
      </w:r>
    </w:p>
    <w:p w:rsidR="00B57153" w:rsidRPr="00AA6D66" w:rsidRDefault="00B57153" w:rsidP="00B57153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A6D66">
        <w:rPr>
          <w:rFonts w:ascii="Times New Roman" w:hAnsi="Times New Roman" w:cs="Times New Roman"/>
          <w:b/>
          <w:sz w:val="24"/>
          <w:szCs w:val="24"/>
        </w:rPr>
        <w:t>dr hab. Zygmunt Mazur, prof. P. Wr</w:t>
      </w:r>
    </w:p>
    <w:p w:rsidR="008D1D51" w:rsidRPr="00AA6D66" w:rsidRDefault="008D1D51" w:rsidP="00B5715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D1D51" w:rsidRPr="00AA6D66" w:rsidRDefault="008D1D51" w:rsidP="008D1D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D51" w:rsidRPr="00AA6D66" w:rsidRDefault="008D1D51" w:rsidP="008D1D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D51" w:rsidRPr="00AA6D66" w:rsidRDefault="008D1D51" w:rsidP="008D1D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D51" w:rsidRPr="00AA6D66" w:rsidRDefault="008D1D51" w:rsidP="008D1D51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Wrocław. 2012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/>
        </w:rPr>
        <w:id w:val="61748942"/>
        <w:docPartObj>
          <w:docPartGallery w:val="Table of Contents"/>
          <w:docPartUnique/>
        </w:docPartObj>
      </w:sdtPr>
      <w:sdtContent>
        <w:p w:rsidR="004814E9" w:rsidRDefault="004814E9" w:rsidP="001E27A8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SPIS TREŚCI</w:t>
          </w:r>
        </w:p>
        <w:p w:rsidR="00B0440F" w:rsidRDefault="00887FD6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val="pl-PL" w:eastAsia="pl-PL"/>
            </w:rPr>
          </w:pPr>
          <w:r w:rsidRPr="00887FD6">
            <w:fldChar w:fldCharType="begin"/>
          </w:r>
          <w:r w:rsidR="004814E9" w:rsidRPr="004814E9">
            <w:instrText xml:space="preserve"> TOC \o "1-3" \h \z \u </w:instrText>
          </w:r>
          <w:r w:rsidRPr="00887FD6">
            <w:fldChar w:fldCharType="separate"/>
          </w:r>
          <w:hyperlink w:anchor="_Toc340591818" w:history="1">
            <w:r w:rsidR="00B0440F" w:rsidRPr="001D3822">
              <w:rPr>
                <w:rStyle w:val="Hyperlink"/>
                <w:noProof/>
              </w:rPr>
              <w:t>1.</w:t>
            </w:r>
            <w:r w:rsidR="00B0440F">
              <w:rPr>
                <w:noProof/>
                <w:lang w:val="pl-PL" w:eastAsia="pl-PL"/>
              </w:rPr>
              <w:tab/>
            </w:r>
            <w:r w:rsidR="00B0440F" w:rsidRPr="001D3822">
              <w:rPr>
                <w:rStyle w:val="Hyperlink"/>
                <w:noProof/>
              </w:rPr>
              <w:t>WPROWADZENIE</w:t>
            </w:r>
            <w:r w:rsidR="00B0440F">
              <w:rPr>
                <w:noProof/>
                <w:webHidden/>
              </w:rPr>
              <w:tab/>
            </w:r>
            <w:r w:rsidR="00B0440F">
              <w:rPr>
                <w:noProof/>
                <w:webHidden/>
              </w:rPr>
              <w:fldChar w:fldCharType="begin"/>
            </w:r>
            <w:r w:rsidR="00B0440F">
              <w:rPr>
                <w:noProof/>
                <w:webHidden/>
              </w:rPr>
              <w:instrText xml:space="preserve"> PAGEREF _Toc340591818 \h </w:instrText>
            </w:r>
            <w:r w:rsidR="00B0440F">
              <w:rPr>
                <w:noProof/>
                <w:webHidden/>
              </w:rPr>
            </w:r>
            <w:r w:rsidR="00B0440F">
              <w:rPr>
                <w:noProof/>
                <w:webHidden/>
              </w:rPr>
              <w:fldChar w:fldCharType="separate"/>
            </w:r>
            <w:r w:rsidR="00B0440F">
              <w:rPr>
                <w:noProof/>
                <w:webHidden/>
              </w:rPr>
              <w:t>3</w:t>
            </w:r>
            <w:r w:rsidR="00B0440F"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19" w:history="1">
            <w:r w:rsidRPr="001D3822">
              <w:rPr>
                <w:rStyle w:val="Hyperlink"/>
                <w:noProof/>
              </w:rPr>
              <w:t>1.1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20" w:history="1">
            <w:r w:rsidRPr="001D3822">
              <w:rPr>
                <w:rStyle w:val="Hyperlink"/>
                <w:noProof/>
              </w:rPr>
              <w:t>1.2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noProof/>
              </w:rPr>
              <w:t>Wizja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21" w:history="1"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1.2.1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Kontekst biznesowy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22" w:history="1"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1.2.2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Wizja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23" w:history="1"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1.2.3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Cele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24" w:history="1"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1.2.4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noProof/>
              </w:rPr>
              <w:t>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25" w:history="1"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1.2.5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Technologia wykonania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26" w:history="1"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1.2.6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Cechy przyszłe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27" w:history="1"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Opis członków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28" w:history="1"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29" w:history="1"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Definiowanie encji i związków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30" w:history="1"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Definiowanie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31" w:history="1"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Definiowanie związków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32" w:history="1"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2.1.3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Definicje predykatowe typów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33" w:history="1"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2.1.4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Definicje predykatowe związków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34" w:history="1"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2.1.5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Diagram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35" w:history="1"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Transformacja modelu konceptualnego do modelu logicznego: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36" w:history="1"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Definicje schematów relacji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37" w:history="1"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rFonts w:ascii="Times New Roman" w:hAnsi="Times New Roman" w:cs="Times New Roman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38" w:history="1">
            <w:r w:rsidRPr="001D3822">
              <w:rPr>
                <w:rStyle w:val="Hyperlink"/>
                <w:noProof/>
              </w:rPr>
              <w:t>3.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noProof/>
              </w:rPr>
              <w:t>OPIS PRACY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39" w:history="1">
            <w:r w:rsidRPr="001D3822">
              <w:rPr>
                <w:rStyle w:val="Hyperlink"/>
                <w:noProof/>
              </w:rPr>
              <w:t>3.1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0591840" w:history="1">
            <w:r w:rsidRPr="001D3822">
              <w:rPr>
                <w:rStyle w:val="Hyperlink"/>
                <w:noProof/>
              </w:rPr>
              <w:t>Produkt back 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0591841" w:history="1">
            <w:r w:rsidRPr="001D3822">
              <w:rPr>
                <w:rStyle w:val="Hyperlink"/>
                <w:noProof/>
              </w:rPr>
              <w:t>Diagram wypalania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42" w:history="1">
            <w:r w:rsidRPr="001D3822">
              <w:rPr>
                <w:rStyle w:val="Hyperlink"/>
                <w:noProof/>
              </w:rPr>
              <w:t>3.2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0591843" w:history="1">
            <w:r w:rsidRPr="001D3822">
              <w:rPr>
                <w:rStyle w:val="Hyperlink"/>
                <w:noProof/>
              </w:rPr>
              <w:t>Produkt back 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0591844" w:history="1">
            <w:r w:rsidRPr="001D3822">
              <w:rPr>
                <w:rStyle w:val="Hyperlink"/>
                <w:noProof/>
              </w:rPr>
              <w:t>Diagram wypalania: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45" w:history="1">
            <w:r w:rsidRPr="001D3822">
              <w:rPr>
                <w:rStyle w:val="Hyperlink"/>
                <w:noProof/>
              </w:rPr>
              <w:t>3.3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0591846" w:history="1">
            <w:r w:rsidRPr="001D3822">
              <w:rPr>
                <w:rStyle w:val="Hyperlink"/>
                <w:noProof/>
              </w:rPr>
              <w:t>Produkt back 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0591847" w:history="1">
            <w:r w:rsidRPr="001D3822">
              <w:rPr>
                <w:rStyle w:val="Hyperlink"/>
                <w:noProof/>
              </w:rPr>
              <w:t>Diagram wypalania: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48" w:history="1">
            <w:r w:rsidRPr="001D3822">
              <w:rPr>
                <w:rStyle w:val="Hyperlink"/>
                <w:noProof/>
              </w:rPr>
              <w:t>3.4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0591849" w:history="1">
            <w:r w:rsidRPr="001D3822">
              <w:rPr>
                <w:rStyle w:val="Hyperlink"/>
                <w:noProof/>
              </w:rPr>
              <w:t>Produkt back 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0591850" w:history="1">
            <w:r w:rsidRPr="001D3822">
              <w:rPr>
                <w:rStyle w:val="Hyperlink"/>
                <w:noProof/>
              </w:rPr>
              <w:t>Diagram wypalania: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0591851" w:history="1">
            <w:r w:rsidRPr="001D3822">
              <w:rPr>
                <w:rStyle w:val="Hyperlink"/>
                <w:noProof/>
              </w:rPr>
              <w:t>3.5</w:t>
            </w:r>
            <w:r>
              <w:rPr>
                <w:noProof/>
                <w:lang w:val="pl-PL" w:eastAsia="pl-PL"/>
              </w:rPr>
              <w:tab/>
            </w:r>
            <w:r w:rsidRPr="001D3822">
              <w:rPr>
                <w:rStyle w:val="Hyperlink"/>
                <w:noProof/>
              </w:rPr>
              <w:t>Sprint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0591852" w:history="1">
            <w:r w:rsidRPr="001D3822">
              <w:rPr>
                <w:rStyle w:val="Hyperlink"/>
                <w:noProof/>
              </w:rPr>
              <w:t>Produkt back 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40F" w:rsidRDefault="00B0440F">
          <w:pPr>
            <w:pStyle w:val="TOC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0591853" w:history="1">
            <w:r w:rsidRPr="001D3822">
              <w:rPr>
                <w:rStyle w:val="Hyperlink"/>
                <w:noProof/>
              </w:rPr>
              <w:t>Diagram wypalania: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E9" w:rsidRPr="004814E9" w:rsidRDefault="00887FD6">
          <w:pPr>
            <w:rPr>
              <w:lang w:val="en-US"/>
            </w:rPr>
          </w:pPr>
          <w:r>
            <w:fldChar w:fldCharType="end"/>
          </w:r>
        </w:p>
      </w:sdtContent>
    </w:sdt>
    <w:p w:rsidR="004814E9" w:rsidRDefault="004814E9" w:rsidP="001E27A8">
      <w:pPr>
        <w:pStyle w:val="TOCHeading"/>
        <w:numPr>
          <w:ilvl w:val="0"/>
          <w:numId w:val="0"/>
        </w:numPr>
        <w:ind w:left="432" w:hanging="432"/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pStyle w:val="Heading1"/>
        <w:numPr>
          <w:ilvl w:val="0"/>
          <w:numId w:val="2"/>
        </w:numPr>
        <w:rPr>
          <w:sz w:val="32"/>
          <w:szCs w:val="32"/>
          <w:lang w:val="en-US"/>
        </w:rPr>
      </w:pPr>
      <w:bookmarkStart w:id="0" w:name="_Toc340591818"/>
      <w:r w:rsidRPr="00337B64">
        <w:rPr>
          <w:sz w:val="32"/>
          <w:szCs w:val="32"/>
          <w:lang w:val="en-US"/>
        </w:rPr>
        <w:t>WPROWADZENIE</w:t>
      </w:r>
      <w:bookmarkEnd w:id="0"/>
    </w:p>
    <w:p w:rsidR="00337B64" w:rsidRPr="00A30699" w:rsidRDefault="00337B64" w:rsidP="00337B64">
      <w:pPr>
        <w:rPr>
          <w:sz w:val="28"/>
          <w:szCs w:val="28"/>
          <w:lang w:val="en-US"/>
        </w:rPr>
      </w:pPr>
    </w:p>
    <w:p w:rsidR="00337B64" w:rsidRPr="00A30699" w:rsidRDefault="00337B64" w:rsidP="00337B64">
      <w:pPr>
        <w:pStyle w:val="Heading2"/>
        <w:numPr>
          <w:ilvl w:val="1"/>
          <w:numId w:val="3"/>
        </w:numPr>
        <w:rPr>
          <w:sz w:val="28"/>
          <w:szCs w:val="28"/>
          <w:lang w:val="en-US"/>
        </w:rPr>
      </w:pPr>
      <w:bookmarkStart w:id="1" w:name="_Toc340591819"/>
      <w:r w:rsidRPr="00A30699">
        <w:rPr>
          <w:sz w:val="28"/>
          <w:szCs w:val="28"/>
          <w:lang w:val="en-US"/>
        </w:rPr>
        <w:t>Wstęp</w:t>
      </w:r>
      <w:bookmarkEnd w:id="1"/>
    </w:p>
    <w:p w:rsidR="00337B64" w:rsidRPr="00A30699" w:rsidRDefault="00337B64" w:rsidP="00337B64">
      <w:pPr>
        <w:rPr>
          <w:sz w:val="28"/>
          <w:szCs w:val="28"/>
          <w:lang w:val="en-US"/>
        </w:rPr>
      </w:pPr>
    </w:p>
    <w:p w:rsidR="00337B64" w:rsidRPr="00A30699" w:rsidRDefault="00337B64" w:rsidP="00337B64">
      <w:pPr>
        <w:pStyle w:val="Heading2"/>
        <w:numPr>
          <w:ilvl w:val="1"/>
          <w:numId w:val="3"/>
        </w:numPr>
        <w:rPr>
          <w:sz w:val="28"/>
          <w:szCs w:val="28"/>
          <w:lang w:val="en-US"/>
        </w:rPr>
      </w:pPr>
      <w:bookmarkStart w:id="2" w:name="_Toc340591820"/>
      <w:r w:rsidRPr="00A30699">
        <w:rPr>
          <w:sz w:val="28"/>
          <w:szCs w:val="28"/>
          <w:lang w:val="en-US"/>
        </w:rPr>
        <w:t>Wizja system</w:t>
      </w:r>
      <w:r w:rsidR="00AA6D66">
        <w:rPr>
          <w:sz w:val="28"/>
          <w:szCs w:val="28"/>
          <w:lang w:val="en-US"/>
        </w:rPr>
        <w:t>u</w:t>
      </w:r>
      <w:bookmarkEnd w:id="2"/>
    </w:p>
    <w:p w:rsidR="00AA6D66" w:rsidRPr="00403305" w:rsidRDefault="00AA6D66" w:rsidP="00403305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3" w:name="_Toc340591821"/>
      <w:r w:rsidRPr="00403305">
        <w:rPr>
          <w:rFonts w:ascii="Times New Roman" w:hAnsi="Times New Roman" w:cs="Times New Roman"/>
          <w:sz w:val="24"/>
          <w:szCs w:val="24"/>
        </w:rPr>
        <w:t>Kontekst biznesowy</w:t>
      </w:r>
      <w:bookmarkEnd w:id="3"/>
    </w:p>
    <w:p w:rsidR="00AA6D66" w:rsidRPr="00AA6D66" w:rsidRDefault="00AA6D66" w:rsidP="00AA6D66">
      <w:pPr>
        <w:jc w:val="both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ab/>
        <w:t xml:space="preserve">Projektowany system ma być używany w małym lub średnim sklepie zajmującym się sprzedażą artykułów biurowych. Najważniejszym wymogiem opisywanego przedsiębiorstwa jest to, aby projektowany i zaimplementowany system był tani we wdrożeniu jak i w utrzymaniu. Sklep obsługuje klientów indywidualnych i firmy. W bazie danych mają być przechowywane informacje o stałych klientach.  Dużą trudnością w prowadzeniu sklepu jest stałe utrzymywanie kontroli nad ilością zapasów towarów w magazynie. Celem biznesowym sklepu jest wdrażanie nowych technologii, a dokładnie: wprowadzenie oferty sklepu do Internetu. Tworzony system ma umożliwić realizację tego celu. </w:t>
      </w:r>
    </w:p>
    <w:p w:rsidR="00AA6D66" w:rsidRPr="00403305" w:rsidRDefault="00AA6D66" w:rsidP="00403305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4" w:name="_Toc340591822"/>
      <w:r w:rsidRPr="00403305">
        <w:rPr>
          <w:rFonts w:ascii="Times New Roman" w:hAnsi="Times New Roman" w:cs="Times New Roman"/>
          <w:sz w:val="24"/>
          <w:szCs w:val="24"/>
        </w:rPr>
        <w:t>Wizja</w:t>
      </w:r>
      <w:bookmarkEnd w:id="4"/>
    </w:p>
    <w:p w:rsidR="00AA6D66" w:rsidRPr="00AA6D66" w:rsidRDefault="00AA6D66" w:rsidP="00AA6D66">
      <w:pPr>
        <w:jc w:val="both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ab/>
        <w:t>Projektowany system ma odciążyć pracowników ze zbędnej pracy biurowej. System ma posiadać zintegrowaną ze stroną WWW  bazę danych, gdzie przechowywane będą dane klientów jak i towarów oraz zamówienia składane przez klientów. Ważnym aspektem jest zapewnienie wysokiego bezpieczeństwa projektowane bazy danych jak i serwera, który będzie ją obsługiwał. Projekt przedsięwzięcia informatycznego ma też na celu dostarczenie funkcjonalnej aplikacji, która pozwoli zarządzać całym sklepem.</w:t>
      </w:r>
    </w:p>
    <w:p w:rsidR="00AA6D66" w:rsidRPr="00403305" w:rsidRDefault="00AA6D66" w:rsidP="00403305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5" w:name="_Toc340591823"/>
      <w:r w:rsidRPr="00403305">
        <w:rPr>
          <w:rFonts w:ascii="Times New Roman" w:hAnsi="Times New Roman" w:cs="Times New Roman"/>
          <w:sz w:val="24"/>
          <w:szCs w:val="24"/>
        </w:rPr>
        <w:t>Cele</w:t>
      </w:r>
      <w:bookmarkEnd w:id="5"/>
    </w:p>
    <w:p w:rsidR="00AA6D66" w:rsidRPr="00AA6D66" w:rsidRDefault="00AA6D66" w:rsidP="00AA6D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Zapewnienie spełniającego wymogi bezpieczeństwa serwera bazy danych</w:t>
      </w:r>
    </w:p>
    <w:p w:rsidR="00AA6D66" w:rsidRPr="00AA6D66" w:rsidRDefault="00AA6D66" w:rsidP="00AA6D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lastRenderedPageBreak/>
        <w:t>Dostarczenie funkcjonalnej bazodanowej aplikacji desktopowej do zarządzania sklepem</w:t>
      </w:r>
    </w:p>
    <w:p w:rsidR="00AA6D66" w:rsidRPr="00AA6D66" w:rsidRDefault="00AA6D66" w:rsidP="00AA6D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Utworzenie strony WWW prezentującej ofertę sklepu jak i umożliwiającej klientom składanie zamówień</w:t>
      </w:r>
    </w:p>
    <w:p w:rsidR="00AA6D66" w:rsidRPr="00AA6D66" w:rsidRDefault="00AA6D66" w:rsidP="00403305">
      <w:pPr>
        <w:pStyle w:val="Heading3"/>
        <w:numPr>
          <w:ilvl w:val="2"/>
          <w:numId w:val="3"/>
        </w:numPr>
      </w:pPr>
      <w:bookmarkStart w:id="6" w:name="_Toc340591824"/>
      <w:r w:rsidRPr="00AA6D66">
        <w:t>Zakres</w:t>
      </w:r>
      <w:bookmarkEnd w:id="6"/>
    </w:p>
    <w:p w:rsidR="00AA6D66" w:rsidRPr="00AA6D66" w:rsidRDefault="00AA6D66" w:rsidP="00AA6D66">
      <w:p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Projekt przedsięwzięcia informatycznego ma na celu dostarczenie pełnego systemu do zarządzania sklepem z artykułami biurowymi. Produkt informatyczny składać się będzie z:</w:t>
      </w:r>
    </w:p>
    <w:p w:rsidR="00AA6D66" w:rsidRPr="00AA6D66" w:rsidRDefault="00AA6D66" w:rsidP="00AA6D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Serwera bazodanowego, który będzie miał za zadanie przechowywać informację o produktach, klientach i zamówieniach. Ważnym aspektem jest zapewnienie bezpieczeństwa wrażliwych danych. Dużym atutem serwera ma być jego niewielki rozmiar i niska cena eksploatacji</w:t>
      </w:r>
    </w:p>
    <w:p w:rsidR="00AA6D66" w:rsidRPr="00AA6D66" w:rsidRDefault="00AA6D66" w:rsidP="00AA6D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 xml:space="preserve">Strony WWW, która będzie przedstawiać ofertę sklepu. Dodatkowo strona ma pozwalać na rejestrowanie się klientów i składanie przez nich zamówień. </w:t>
      </w:r>
    </w:p>
    <w:p w:rsidR="00AA6D66" w:rsidRPr="00AA6D66" w:rsidRDefault="00AA6D66" w:rsidP="00AA6D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 xml:space="preserve">Aplikacji, która ma umożliwić sprawne zarządzanie przedsiębiorstwem. Pracownicy powinni mieć możliwość tworzenia zamówień na polecenie klientów oraz podglądu stanu magazynowego. Nadzorujący ich kierownik musi mieć wgląd do raportów podsumowujących sprzedaż. </w:t>
      </w:r>
    </w:p>
    <w:p w:rsidR="00AA6D66" w:rsidRPr="00AA6D66" w:rsidRDefault="00AA6D66" w:rsidP="00403305">
      <w:pPr>
        <w:pStyle w:val="Heading4"/>
        <w:numPr>
          <w:ilvl w:val="3"/>
          <w:numId w:val="3"/>
        </w:numPr>
      </w:pPr>
      <w:r w:rsidRPr="00AA6D66">
        <w:t>Minimalny zestaw własności</w:t>
      </w:r>
    </w:p>
    <w:p w:rsidR="00AA6D66" w:rsidRPr="00AA6D66" w:rsidRDefault="00AA6D66" w:rsidP="00AA6D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Podstawowy serwer bazodanowy</w:t>
      </w:r>
    </w:p>
    <w:p w:rsidR="00AA6D66" w:rsidRPr="00AA6D66" w:rsidRDefault="00AA6D66" w:rsidP="00AA6D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Strona WWW prezentująca ofertę sklepu</w:t>
      </w:r>
    </w:p>
    <w:p w:rsidR="00AA6D66" w:rsidRPr="00AA6D66" w:rsidRDefault="00AA6D66" w:rsidP="00AA6D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Obsługa języków obcych na stronie internetowej (j. angielski)</w:t>
      </w:r>
    </w:p>
    <w:p w:rsidR="00AA6D66" w:rsidRPr="00AA6D66" w:rsidRDefault="00AA6D66" w:rsidP="00AA6D6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Aplikacja:</w:t>
      </w:r>
    </w:p>
    <w:p w:rsidR="00AA6D66" w:rsidRPr="00AA6D66" w:rsidRDefault="00AA6D66" w:rsidP="00AA6D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Możliwość zakładania kont klientów jak i rejestrowanie zamówień przez pracowników</w:t>
      </w:r>
    </w:p>
    <w:p w:rsidR="00AA6D66" w:rsidRPr="00AA6D66" w:rsidRDefault="00AA6D66" w:rsidP="00AA6D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Obsługa stanu magazynu przez pracowników</w:t>
      </w:r>
    </w:p>
    <w:p w:rsidR="00AA6D66" w:rsidRPr="00AA6D66" w:rsidRDefault="00AA6D66" w:rsidP="00AA6D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Możliwość prowadzenia ewidencji dostawców</w:t>
      </w:r>
    </w:p>
    <w:p w:rsidR="00AA6D66" w:rsidRPr="00AA6D66" w:rsidRDefault="00AA6D66" w:rsidP="00AA6D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Umożliwienie prowadzenia ewidencji dostaw</w:t>
      </w:r>
    </w:p>
    <w:p w:rsidR="00AA6D66" w:rsidRPr="00AA6D66" w:rsidRDefault="00AA6D66" w:rsidP="00403305">
      <w:pPr>
        <w:pStyle w:val="Heading4"/>
        <w:numPr>
          <w:ilvl w:val="3"/>
          <w:numId w:val="3"/>
        </w:numPr>
      </w:pPr>
      <w:r w:rsidRPr="00AA6D66">
        <w:t>Pożądany zestaw własności</w:t>
      </w:r>
    </w:p>
    <w:p w:rsidR="00AA6D66" w:rsidRPr="00AA6D66" w:rsidRDefault="00AA6D66" w:rsidP="00AA6D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Serwer bazodanowy połączony z serwerem WWW</w:t>
      </w:r>
    </w:p>
    <w:p w:rsidR="00AA6D66" w:rsidRPr="00AA6D66" w:rsidRDefault="00AA6D66" w:rsidP="00AA6D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Strona WWW umożliwiająca rejestrowanie się klientów</w:t>
      </w:r>
    </w:p>
    <w:p w:rsidR="00AA6D66" w:rsidRPr="00AA6D66" w:rsidRDefault="00AA6D66" w:rsidP="00AA6D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Umożliwienie klientom składania zamówień przez Internet</w:t>
      </w:r>
    </w:p>
    <w:p w:rsidR="00AA6D66" w:rsidRPr="00AA6D66" w:rsidRDefault="00AA6D66" w:rsidP="00AA6D6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Aplikacja:</w:t>
      </w:r>
    </w:p>
    <w:p w:rsidR="00AA6D66" w:rsidRPr="00AA6D66" w:rsidRDefault="00AA6D66" w:rsidP="00AA6D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Rozbudowane opcje statystyczne i księgowe</w:t>
      </w:r>
    </w:p>
    <w:p w:rsidR="00AA6D66" w:rsidRPr="00AA6D66" w:rsidRDefault="00AA6D66" w:rsidP="00AA6D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Rozróżnianie użytkowników</w:t>
      </w:r>
    </w:p>
    <w:p w:rsidR="00AA6D66" w:rsidRPr="00AA6D66" w:rsidRDefault="00AA6D66" w:rsidP="00AA6D66">
      <w:pPr>
        <w:pStyle w:val="Heading4"/>
        <w:numPr>
          <w:ilvl w:val="0"/>
          <w:numId w:val="0"/>
        </w:numPr>
      </w:pPr>
      <w:r w:rsidRPr="00AA6D66">
        <w:t>Wydanie 1</w:t>
      </w:r>
    </w:p>
    <w:tbl>
      <w:tblPr>
        <w:tblStyle w:val="Jasnecieniowanieakcent11"/>
        <w:tblW w:w="0" w:type="auto"/>
        <w:tblLook w:val="04A0"/>
      </w:tblPr>
      <w:tblGrid>
        <w:gridCol w:w="1384"/>
        <w:gridCol w:w="2268"/>
        <w:gridCol w:w="5590"/>
      </w:tblGrid>
      <w:tr w:rsidR="00AA6D66" w:rsidRPr="00AA6D66" w:rsidTr="00B5154A">
        <w:trPr>
          <w:cnfStyle w:val="1000000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1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Ramy czasowe</w:t>
            </w:r>
          </w:p>
        </w:tc>
        <w:tc>
          <w:tcPr>
            <w:tcW w:w="5590" w:type="dxa"/>
          </w:tcPr>
          <w:p w:rsidR="00AA6D66" w:rsidRPr="00AA6D66" w:rsidRDefault="00AA6D66" w:rsidP="00B5154A">
            <w:pPr>
              <w:cnfStyle w:val="1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Podstawowy obszar własności</w:t>
            </w:r>
          </w:p>
        </w:tc>
      </w:tr>
      <w:tr w:rsidR="00AA6D66" w:rsidRPr="00AA6D66" w:rsidTr="00B5154A">
        <w:trPr>
          <w:cnfStyle w:val="0000001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Opracowanie schematu bazy danych</w:t>
            </w:r>
          </w:p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lastRenderedPageBreak/>
              <w:t>- Utworzenie arkusza stylów CSS</w:t>
            </w:r>
          </w:p>
          <w:p w:rsidR="00AA6D66" w:rsidRPr="00A86716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A86716">
              <w:rPr>
                <w:rFonts w:ascii="Times New Roman" w:hAnsi="Times New Roman" w:cs="Times New Roman"/>
                <w:lang w:val="pl-PL"/>
              </w:rPr>
              <w:t>- Pozyskanie i skompletowanie sprzętu serwerowego</w:t>
            </w:r>
          </w:p>
        </w:tc>
      </w:tr>
      <w:tr w:rsidR="00AA6D66" w:rsidRPr="00AA6D66" w:rsidTr="00B5154A"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lastRenderedPageBreak/>
              <w:t>Sprint 2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A86716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A86716">
              <w:rPr>
                <w:rFonts w:ascii="Times New Roman" w:hAnsi="Times New Roman" w:cs="Times New Roman"/>
                <w:lang w:val="pl-PL"/>
              </w:rPr>
              <w:t>- Zaprojektowanie podstawowego szablonu strony WWW (html)</w:t>
            </w:r>
          </w:p>
          <w:p w:rsidR="00AA6D66" w:rsidRPr="00A86716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A86716">
              <w:rPr>
                <w:rFonts w:ascii="Times New Roman" w:hAnsi="Times New Roman" w:cs="Times New Roman"/>
                <w:lang w:val="pl-PL"/>
              </w:rPr>
              <w:t>- Skonfigurowanie i instalacja systemu bazodanowego na serwerze</w:t>
            </w:r>
          </w:p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Utworzenie ekranów logowania aplikacji</w:t>
            </w:r>
          </w:p>
        </w:tc>
      </w:tr>
      <w:tr w:rsidR="00AA6D66" w:rsidRPr="00AA6D66" w:rsidTr="00B5154A">
        <w:trPr>
          <w:cnfStyle w:val="0000001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3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A86716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A86716">
              <w:rPr>
                <w:rFonts w:ascii="Times New Roman" w:hAnsi="Times New Roman" w:cs="Times New Roman"/>
                <w:lang w:val="pl-PL"/>
              </w:rPr>
              <w:t>-  Realizacja  panelu administracyjnego na stronie WWW</w:t>
            </w:r>
            <w:ins w:id="7" w:author="Autor">
              <w:del w:id="8" w:author="Autor">
                <w:r w:rsidRPr="00A86716" w:rsidDel="00633196">
                  <w:rPr>
                    <w:rFonts w:ascii="Times New Roman" w:hAnsi="Times New Roman" w:cs="Times New Roman"/>
                    <w:lang w:val="pl-PL"/>
                  </w:rPr>
                  <w:delText xml:space="preserve"> </w:delText>
                </w:r>
              </w:del>
            </w:ins>
          </w:p>
          <w:p w:rsidR="00AA6D66" w:rsidRPr="00A86716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A86716">
              <w:rPr>
                <w:rFonts w:ascii="Times New Roman" w:hAnsi="Times New Roman" w:cs="Times New Roman"/>
                <w:lang w:val="pl-PL"/>
              </w:rPr>
              <w:t>- Umożliwienie zdalnego dostępu do bazy danych</w:t>
            </w:r>
          </w:p>
          <w:p w:rsidR="00AA6D66" w:rsidRPr="00A86716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A86716">
              <w:rPr>
                <w:rFonts w:ascii="Times New Roman" w:hAnsi="Times New Roman" w:cs="Times New Roman"/>
                <w:lang w:val="pl-PL"/>
              </w:rPr>
              <w:t>- Założenie bazy danych na serwerze</w:t>
            </w:r>
          </w:p>
        </w:tc>
      </w:tr>
      <w:tr w:rsidR="00AA6D66" w:rsidRPr="00AA6D66" w:rsidTr="00B5154A">
        <w:trPr>
          <w:trHeight w:val="609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4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A86716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A86716">
              <w:rPr>
                <w:rFonts w:ascii="Times New Roman" w:hAnsi="Times New Roman" w:cs="Times New Roman"/>
                <w:lang w:val="pl-PL"/>
              </w:rPr>
              <w:t>- Podłączenie aplikacji do zdalnej bazy danych</w:t>
            </w:r>
          </w:p>
          <w:p w:rsidR="00AA6D66" w:rsidRPr="00A86716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A86716">
              <w:rPr>
                <w:rFonts w:ascii="Times New Roman" w:hAnsi="Times New Roman" w:cs="Times New Roman"/>
                <w:lang w:val="pl-PL"/>
              </w:rPr>
              <w:t>- Obsługa ciasteczek, sesji na stronie WWW (logowanie, rejestracja itp.)</w:t>
            </w:r>
          </w:p>
        </w:tc>
      </w:tr>
      <w:tr w:rsidR="00AA6D66" w:rsidRPr="00AA6D66" w:rsidTr="00B5154A">
        <w:trPr>
          <w:cnfStyle w:val="0000001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5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A86716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A86716">
              <w:rPr>
                <w:rFonts w:ascii="Times New Roman" w:hAnsi="Times New Roman" w:cs="Times New Roman"/>
                <w:lang w:val="pl-PL"/>
              </w:rPr>
              <w:t>- Obsługa koszyka na stronie WWW (javascript)</w:t>
            </w:r>
          </w:p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Utworzenie podstawowych formularzy</w:t>
            </w:r>
          </w:p>
        </w:tc>
      </w:tr>
      <w:tr w:rsidR="00AA6D66" w:rsidRPr="00AA6D66" w:rsidTr="00B5154A"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6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A86716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A86716">
              <w:rPr>
                <w:rFonts w:ascii="Times New Roman" w:hAnsi="Times New Roman" w:cs="Times New Roman"/>
                <w:lang w:val="pl-PL"/>
              </w:rPr>
              <w:t>- Dodanie opcji księgowych do aplikacji</w:t>
            </w:r>
          </w:p>
          <w:p w:rsidR="00AA6D66" w:rsidRPr="00A86716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A86716">
              <w:rPr>
                <w:rFonts w:ascii="Times New Roman" w:hAnsi="Times New Roman" w:cs="Times New Roman"/>
                <w:lang w:val="pl-PL"/>
              </w:rPr>
              <w:t>- Udostępnienie strony WWW w języku angielskim</w:t>
            </w:r>
          </w:p>
          <w:p w:rsidR="00AA6D66" w:rsidRPr="00A86716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A86716">
              <w:rPr>
                <w:rFonts w:ascii="Times New Roman" w:hAnsi="Times New Roman" w:cs="Times New Roman"/>
                <w:lang w:val="pl-PL"/>
              </w:rPr>
              <w:t>- Zapewnienie szyfrowanego połączenia z baza danych</w:t>
            </w:r>
          </w:p>
        </w:tc>
      </w:tr>
      <w:tr w:rsidR="00AA6D66" w:rsidRPr="00AA6D66" w:rsidTr="00B5154A">
        <w:trPr>
          <w:cnfStyle w:val="0000001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7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A86716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A86716">
              <w:rPr>
                <w:rFonts w:ascii="Times New Roman" w:hAnsi="Times New Roman" w:cs="Times New Roman"/>
                <w:lang w:val="pl-PL"/>
              </w:rPr>
              <w:t>- Dodanie opcji statystycznych do aplikacji</w:t>
            </w:r>
          </w:p>
          <w:p w:rsidR="00AA6D66" w:rsidRPr="00A86716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A86716">
              <w:rPr>
                <w:rFonts w:ascii="Times New Roman" w:hAnsi="Times New Roman" w:cs="Times New Roman"/>
                <w:lang w:val="pl-PL"/>
              </w:rPr>
              <w:t>- Testy funkcjonalności całej strony WWW</w:t>
            </w:r>
          </w:p>
        </w:tc>
      </w:tr>
      <w:tr w:rsidR="00AA6D66" w:rsidRPr="00AA6D66" w:rsidTr="00B5154A"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8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A86716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A86716">
              <w:rPr>
                <w:rFonts w:ascii="Times New Roman" w:hAnsi="Times New Roman" w:cs="Times New Roman"/>
                <w:lang w:val="pl-PL"/>
              </w:rPr>
              <w:t>- Testy wydajnościowe całego systemu, opracowanie dokumentacji systemu</w:t>
            </w:r>
          </w:p>
        </w:tc>
      </w:tr>
    </w:tbl>
    <w:p w:rsidR="00144C43" w:rsidRDefault="00144C43" w:rsidP="00144C43">
      <w:pPr>
        <w:pStyle w:val="Heading2"/>
        <w:numPr>
          <w:ilvl w:val="0"/>
          <w:numId w:val="0"/>
        </w:numPr>
        <w:ind w:left="576"/>
      </w:pPr>
    </w:p>
    <w:p w:rsidR="00B5154A" w:rsidRPr="0055461A" w:rsidRDefault="00B5154A" w:rsidP="00403305">
      <w:pPr>
        <w:pStyle w:val="Heading3"/>
        <w:numPr>
          <w:ilvl w:val="2"/>
          <w:numId w:val="3"/>
        </w:numPr>
        <w:rPr>
          <w:rFonts w:ascii="Times New Roman" w:hAnsi="Times New Roman" w:cs="Times New Roman"/>
        </w:rPr>
      </w:pPr>
      <w:bookmarkStart w:id="9" w:name="_Toc340591825"/>
      <w:r w:rsidRPr="0055461A">
        <w:rPr>
          <w:rFonts w:ascii="Times New Roman" w:hAnsi="Times New Roman" w:cs="Times New Roman"/>
        </w:rPr>
        <w:t xml:space="preserve">Technologia </w:t>
      </w:r>
      <w:r w:rsidR="00F90687" w:rsidRPr="0055461A">
        <w:rPr>
          <w:rFonts w:ascii="Times New Roman" w:hAnsi="Times New Roman" w:cs="Times New Roman"/>
        </w:rPr>
        <w:t>wykon</w:t>
      </w:r>
      <w:r w:rsidRPr="0055461A">
        <w:rPr>
          <w:rFonts w:ascii="Times New Roman" w:hAnsi="Times New Roman" w:cs="Times New Roman"/>
        </w:rPr>
        <w:t>ania</w:t>
      </w:r>
      <w:bookmarkEnd w:id="9"/>
    </w:p>
    <w:p w:rsidR="00F90687" w:rsidRPr="00F90687" w:rsidRDefault="00F90687" w:rsidP="00F90687">
      <w:pPr>
        <w:rPr>
          <w:rFonts w:ascii="Times New Roman" w:hAnsi="Times New Roman" w:cs="Times New Roman"/>
          <w:sz w:val="24"/>
          <w:szCs w:val="24"/>
        </w:rPr>
      </w:pPr>
      <w:r w:rsidRPr="00F90687">
        <w:rPr>
          <w:rFonts w:ascii="Times New Roman" w:hAnsi="Times New Roman" w:cs="Times New Roman"/>
          <w:sz w:val="24"/>
          <w:szCs w:val="24"/>
        </w:rPr>
        <w:t xml:space="preserve">Składowe systemu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90687">
        <w:rPr>
          <w:rFonts w:ascii="Times New Roman" w:hAnsi="Times New Roman" w:cs="Times New Roman"/>
          <w:sz w:val="24"/>
          <w:szCs w:val="24"/>
        </w:rPr>
        <w:t>ą realizowane w następujących technologiach:</w:t>
      </w:r>
    </w:p>
    <w:p w:rsidR="00F90687" w:rsidRPr="00F90687" w:rsidRDefault="00F90687" w:rsidP="00F906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90687">
        <w:rPr>
          <w:rFonts w:ascii="Times New Roman" w:hAnsi="Times New Roman" w:cs="Times New Roman"/>
          <w:sz w:val="24"/>
          <w:szCs w:val="24"/>
        </w:rPr>
        <w:t xml:space="preserve">Baza danych zostanie zrealizowana przy użyciu Oracle 11g </w:t>
      </w:r>
    </w:p>
    <w:p w:rsidR="00B5154A" w:rsidRPr="00F90687" w:rsidRDefault="00F90687" w:rsidP="00B5154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90687">
        <w:rPr>
          <w:rFonts w:ascii="Times New Roman" w:hAnsi="Times New Roman" w:cs="Times New Roman"/>
          <w:sz w:val="24"/>
          <w:szCs w:val="24"/>
        </w:rPr>
        <w:t>Aplikacja zostanie stworzona w Javie, wersji 1.6 z biblioteką JDC wersja 6.</w:t>
      </w:r>
    </w:p>
    <w:p w:rsidR="00144C43" w:rsidRPr="0055461A" w:rsidRDefault="00144C43" w:rsidP="00403305">
      <w:pPr>
        <w:pStyle w:val="Heading3"/>
        <w:numPr>
          <w:ilvl w:val="2"/>
          <w:numId w:val="3"/>
        </w:numPr>
        <w:rPr>
          <w:rFonts w:ascii="Times New Roman" w:hAnsi="Times New Roman" w:cs="Times New Roman"/>
        </w:rPr>
      </w:pPr>
      <w:bookmarkStart w:id="10" w:name="_Toc340591826"/>
      <w:r w:rsidRPr="0055461A">
        <w:rPr>
          <w:rFonts w:ascii="Times New Roman" w:hAnsi="Times New Roman" w:cs="Times New Roman"/>
        </w:rPr>
        <w:t>Cechy przyszłe systemu</w:t>
      </w:r>
      <w:bookmarkEnd w:id="10"/>
    </w:p>
    <w:p w:rsidR="00144C43" w:rsidRPr="00144C43" w:rsidRDefault="00144C43" w:rsidP="00144C43">
      <w:pPr>
        <w:rPr>
          <w:rFonts w:ascii="Times New Roman" w:hAnsi="Times New Roman" w:cs="Times New Roman"/>
          <w:sz w:val="24"/>
          <w:szCs w:val="24"/>
        </w:rPr>
      </w:pPr>
      <w:r w:rsidRPr="00144C43">
        <w:rPr>
          <w:rFonts w:ascii="Times New Roman" w:hAnsi="Times New Roman" w:cs="Times New Roman"/>
          <w:sz w:val="24"/>
          <w:szCs w:val="24"/>
        </w:rPr>
        <w:t>W kolejnych wydaniach produktu można zawrzeć następujące funkcjonalności</w:t>
      </w:r>
    </w:p>
    <w:p w:rsidR="00144C43" w:rsidRPr="00144C43" w:rsidRDefault="00144C43" w:rsidP="00144C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44C43">
        <w:rPr>
          <w:rFonts w:ascii="Times New Roman" w:hAnsi="Times New Roman" w:cs="Times New Roman"/>
          <w:sz w:val="24"/>
          <w:szCs w:val="24"/>
        </w:rPr>
        <w:t xml:space="preserve"> Większa liczba opcji na stronie WWW, m.in. personalizacja użytkownika</w:t>
      </w:r>
    </w:p>
    <w:p w:rsidR="00144C43" w:rsidRPr="00144C43" w:rsidRDefault="00144C43" w:rsidP="00144C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44C43">
        <w:rPr>
          <w:rFonts w:ascii="Times New Roman" w:hAnsi="Times New Roman" w:cs="Times New Roman"/>
          <w:sz w:val="24"/>
          <w:szCs w:val="24"/>
        </w:rPr>
        <w:t xml:space="preserve"> Umożliwienie rozliczania pensji pracowników przez aplikację</w:t>
      </w:r>
    </w:p>
    <w:p w:rsidR="00337B64" w:rsidRPr="00AA6D66" w:rsidRDefault="00337B64" w:rsidP="00337B64">
      <w:pPr>
        <w:rPr>
          <w:sz w:val="28"/>
          <w:szCs w:val="28"/>
        </w:rPr>
      </w:pPr>
    </w:p>
    <w:p w:rsidR="00337B64" w:rsidRPr="0055461A" w:rsidRDefault="00337B64" w:rsidP="00337B64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Toc340591827"/>
      <w:r w:rsidRPr="0055461A">
        <w:rPr>
          <w:rFonts w:ascii="Times New Roman" w:hAnsi="Times New Roman" w:cs="Times New Roman"/>
          <w:sz w:val="28"/>
          <w:szCs w:val="28"/>
          <w:lang w:val="en-US"/>
        </w:rPr>
        <w:t>Opis członków zespołu</w:t>
      </w:r>
      <w:bookmarkEnd w:id="11"/>
    </w:p>
    <w:p w:rsidR="00A30699" w:rsidRDefault="00A30699" w:rsidP="00A30699">
      <w:pPr>
        <w:rPr>
          <w:lang w:val="en-US"/>
        </w:rPr>
      </w:pPr>
    </w:p>
    <w:p w:rsidR="008F6B27" w:rsidRPr="0024079C" w:rsidRDefault="008F6B27" w:rsidP="00A30699">
      <w:r w:rsidRPr="0024079C">
        <w:t>Gaweł Dagmara:</w:t>
      </w:r>
    </w:p>
    <w:p w:rsidR="008F6B27" w:rsidRPr="0024079C" w:rsidRDefault="008F6B27" w:rsidP="00A30699">
      <w:r w:rsidRPr="0024079C">
        <w:t>Gąbka Łukasz:</w:t>
      </w:r>
    </w:p>
    <w:p w:rsidR="008F6B27" w:rsidRPr="0024079C" w:rsidRDefault="008F6B27" w:rsidP="00A30699">
      <w:r w:rsidRPr="0024079C">
        <w:t>Grabiński Sławomir:</w:t>
      </w:r>
    </w:p>
    <w:p w:rsidR="008F6B27" w:rsidRPr="0024079C" w:rsidRDefault="008F6B27" w:rsidP="00A30699">
      <w:r w:rsidRPr="0024079C">
        <w:t>Iwanicki Dawid:</w:t>
      </w:r>
    </w:p>
    <w:p w:rsidR="00383F09" w:rsidRPr="0055461A" w:rsidRDefault="00383F09" w:rsidP="00A30699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bookmarkStart w:id="12" w:name="_Toc340591828"/>
      <w:r w:rsidRPr="0055461A">
        <w:rPr>
          <w:rFonts w:ascii="Times New Roman" w:hAnsi="Times New Roman" w:cs="Times New Roman"/>
          <w:sz w:val="32"/>
          <w:szCs w:val="32"/>
          <w:lang w:val="en-US"/>
        </w:rPr>
        <w:lastRenderedPageBreak/>
        <w:t>BAZA DANYCH</w:t>
      </w:r>
      <w:bookmarkEnd w:id="12"/>
    </w:p>
    <w:p w:rsidR="00383F09" w:rsidRPr="0055461A" w:rsidRDefault="00383F09" w:rsidP="00383F09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13" w:name="_Toc314049590"/>
      <w:bookmarkStart w:id="14" w:name="_Toc314049595"/>
      <w:bookmarkStart w:id="15" w:name="_Toc340591829"/>
      <w:r w:rsidRPr="0055461A">
        <w:rPr>
          <w:rFonts w:ascii="Times New Roman" w:hAnsi="Times New Roman" w:cs="Times New Roman"/>
          <w:sz w:val="28"/>
          <w:szCs w:val="28"/>
        </w:rPr>
        <w:t>Definiowanie encji i związków</w:t>
      </w:r>
      <w:bookmarkEnd w:id="15"/>
    </w:p>
    <w:p w:rsidR="00383F09" w:rsidRPr="0055461A" w:rsidRDefault="00383F09" w:rsidP="00383F09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461A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_Toc340591830"/>
      <w:r w:rsidRPr="0055461A">
        <w:rPr>
          <w:rFonts w:ascii="Times New Roman" w:hAnsi="Times New Roman" w:cs="Times New Roman"/>
          <w:sz w:val="24"/>
          <w:szCs w:val="24"/>
        </w:rPr>
        <w:t>Definiowanie encji</w:t>
      </w:r>
      <w:bookmarkEnd w:id="13"/>
      <w:bookmarkEnd w:id="16"/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ENC/001 Klient</w:t>
      </w:r>
    </w:p>
    <w:p w:rsidR="00383F09" w:rsidRPr="00E17048" w:rsidRDefault="00383F09" w:rsidP="00383F0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osobowe klienta</w:t>
      </w:r>
    </w:p>
    <w:tbl>
      <w:tblPr>
        <w:tblW w:w="92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70"/>
        <w:gridCol w:w="2798"/>
        <w:gridCol w:w="3040"/>
        <w:gridCol w:w="1312"/>
      </w:tblGrid>
      <w:tr w:rsidR="00383F09" w:rsidRPr="00E17048" w:rsidTr="00383F09">
        <w:trPr>
          <w:trHeight w:val="330"/>
        </w:trPr>
        <w:tc>
          <w:tcPr>
            <w:tcW w:w="922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Klient</w:t>
            </w:r>
          </w:p>
        </w:tc>
      </w:tr>
      <w:tr w:rsidR="00383F09" w:rsidRPr="00E17048" w:rsidTr="00383F09">
        <w:trPr>
          <w:trHeight w:val="480"/>
        </w:trPr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285"/>
        </w:trPr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NIK</w:t>
            </w:r>
          </w:p>
        </w:tc>
        <w:tc>
          <w:tcPr>
            <w:tcW w:w="2798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 identyfikujący klienta</w:t>
            </w:r>
          </w:p>
        </w:tc>
        <w:tc>
          <w:tcPr>
            <w:tcW w:w="30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Liczba naturalna dodatnia</w:t>
            </w:r>
          </w:p>
        </w:tc>
        <w:tc>
          <w:tcPr>
            <w:tcW w:w="131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NIP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 identyfikacji podatkowej klienta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Ciąg 10 cyfr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Nazwa_firmy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Nazwa firmy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Litery wraz z polskimi znakami diakrytycznymi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Nazwisko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Nazwisko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Litery wraz z polskimi znakami diakrytycznymi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Imi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e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Imię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Litery wraz z polskimi znakami diakrytycznymi, max.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3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0 znaków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Miasto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Miasto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Litery wraz z polskimi znakami diakrytycznymi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Ulica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Ulica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Znaki alfanumeryczne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znaki "-" "." " "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28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Numer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Cyfry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, litery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 i znak "/"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8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pocztowy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Kod pocztowy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Znakowy postaci {99-999}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Poczta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Poczta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Litery wraz z polskimi znakami diakrytycznymi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300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Telefon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Telefon kontaktowy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Ciąg 9 cyfr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NIK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NIK</w:t>
      </w:r>
    </w:p>
    <w:p w:rsidR="00383F09" w:rsidRPr="001E7FB4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silna</w:t>
      </w:r>
    </w:p>
    <w:p w:rsidR="00383F09" w:rsidRPr="000015B2" w:rsidRDefault="00383F09" w:rsidP="00383F09">
      <w:pPr>
        <w:pStyle w:val="NoSpacing"/>
        <w:rPr>
          <w:rFonts w:ascii="Times New Roman" w:hAnsi="Times New Roman" w:cs="Times New Roman"/>
          <w:sz w:val="18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ENC/002 Dostawca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Dostawcy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56"/>
        <w:gridCol w:w="2779"/>
        <w:gridCol w:w="3103"/>
        <w:gridCol w:w="1302"/>
      </w:tblGrid>
      <w:tr w:rsidR="00383F09" w:rsidRPr="00E17048" w:rsidTr="00383F09">
        <w:trPr>
          <w:trHeight w:val="330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Dostawca</w:t>
            </w:r>
          </w:p>
        </w:tc>
      </w:tr>
      <w:tr w:rsidR="00383F09" w:rsidRPr="00E17048" w:rsidTr="00383F09">
        <w:trPr>
          <w:trHeight w:val="615"/>
        </w:trPr>
        <w:tc>
          <w:tcPr>
            <w:tcW w:w="20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7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277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identyfikujący dostawce</w:t>
            </w:r>
          </w:p>
        </w:tc>
        <w:tc>
          <w:tcPr>
            <w:tcW w:w="310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0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REGON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REGON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Ciąg 9 cyfr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identyfikacji podatkowej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Ciąg 10 cyfr 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_dostawcy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Pełna nazwa firmy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 i znaki "-" "." ""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Znaki alfanumeryczne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znaki "-" "." " "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Numer 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Cyfry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, litery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 "/"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 pocztowy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Znakowy postaci {99-999}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65"/>
        </w:trPr>
        <w:tc>
          <w:tcPr>
            <w:tcW w:w="20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lastRenderedPageBreak/>
              <w:t>Telefon</w:t>
            </w:r>
          </w:p>
        </w:tc>
        <w:tc>
          <w:tcPr>
            <w:tcW w:w="277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Telefon kontaktowy</w:t>
            </w:r>
          </w:p>
        </w:tc>
        <w:tc>
          <w:tcPr>
            <w:tcW w:w="3103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Ciąg 9 cyfr</w:t>
            </w:r>
          </w:p>
        </w:tc>
        <w:tc>
          <w:tcPr>
            <w:tcW w:w="130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NID, REGON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NID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silna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ENC/003 Pracownik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pracownika firmy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933"/>
        <w:gridCol w:w="3160"/>
        <w:gridCol w:w="2922"/>
        <w:gridCol w:w="1225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Pracownik</w:t>
            </w:r>
          </w:p>
        </w:tc>
      </w:tr>
      <w:tr w:rsidR="00383F09" w:rsidRPr="00E17048" w:rsidTr="00383F09">
        <w:trPr>
          <w:trHeight w:val="600"/>
        </w:trPr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1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29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2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31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pracownika</w:t>
            </w:r>
          </w:p>
        </w:tc>
        <w:tc>
          <w:tcPr>
            <w:tcW w:w="292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225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Nazwisko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Nazwisko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 i znak "-"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Imi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Imię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Litery wraz z polskimi znakami diakrytycznymi, max.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3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0 znaków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PESEL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pesel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Ciąg 11 cyfr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identyfikacji podatkowej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Ciąg 10 cyfr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Znaki alfanumeryczne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znaki "-" "." " "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Numer 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Cyfry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, litery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 "/"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 pocztowy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Znakowy postaci {99-999}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6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Klucze kandydujące: NP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NP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Charakter encji: Encja słaba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ENC/004 Zamówienie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zamówienia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94"/>
        <w:gridCol w:w="2832"/>
        <w:gridCol w:w="2987"/>
        <w:gridCol w:w="1327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Zamówienie</w:t>
            </w:r>
          </w:p>
        </w:tc>
      </w:tr>
      <w:tr w:rsidR="00383F09" w:rsidRPr="00E17048" w:rsidTr="00383F09">
        <w:trPr>
          <w:trHeight w:val="600"/>
        </w:trPr>
        <w:tc>
          <w:tcPr>
            <w:tcW w:w="20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29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480"/>
        </w:trPr>
        <w:tc>
          <w:tcPr>
            <w:tcW w:w="209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IdZam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o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wienia</w:t>
            </w:r>
          </w:p>
        </w:tc>
        <w:tc>
          <w:tcPr>
            <w:tcW w:w="283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 identyfikacyjny zamówienia</w:t>
            </w:r>
          </w:p>
        </w:tc>
        <w:tc>
          <w:tcPr>
            <w:tcW w:w="298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27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Data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_zamowienia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Data złożenia zamówienia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Data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Status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Status zamówienia (czy zrealizowane)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{niezrealizowane, zrealizowane}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IdZamówienia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IdZamówienia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słaba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17048">
        <w:rPr>
          <w:rFonts w:ascii="Times New Roman" w:hAnsi="Times New Roman" w:cs="Times New Roman"/>
          <w:sz w:val="24"/>
          <w:szCs w:val="24"/>
        </w:rPr>
        <w:t xml:space="preserve"> Towar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Informacje o konkretnym towarze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75"/>
        <w:gridCol w:w="2804"/>
        <w:gridCol w:w="3047"/>
        <w:gridCol w:w="1314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Towar</w:t>
            </w:r>
          </w:p>
        </w:tc>
      </w:tr>
      <w:tr w:rsidR="00383F09" w:rsidRPr="00E17048" w:rsidTr="00383F09">
        <w:trPr>
          <w:trHeight w:val="600"/>
        </w:trPr>
        <w:tc>
          <w:tcPr>
            <w:tcW w:w="20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lastRenderedPageBreak/>
              <w:t>Nazwa atrybutu</w:t>
            </w:r>
          </w:p>
        </w:tc>
        <w:tc>
          <w:tcPr>
            <w:tcW w:w="28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480"/>
        </w:trPr>
        <w:tc>
          <w:tcPr>
            <w:tcW w:w="207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IdTowaru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 identyfikacyjny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207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_towaru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Nazwa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Litery wraz z polskimi znakami diakrytycznymi 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 znaki "-" "." " "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Ilosc_w_sklepie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Aktualna ilość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Cena_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sklepowa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Cena sklepowa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Cyfry i znak ","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Minimum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_towar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Minimalna ilość danego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Liczba naturalna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IdTowaru, Nazwa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IdTowaru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Charakter encji: Encja </w:t>
      </w:r>
      <w:r>
        <w:rPr>
          <w:rFonts w:ascii="Times New Roman" w:hAnsi="Times New Roman" w:cs="Times New Roman"/>
          <w:sz w:val="24"/>
          <w:szCs w:val="24"/>
        </w:rPr>
        <w:t>silna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ENC/006</w:t>
      </w:r>
      <w:r w:rsidRPr="00E17048">
        <w:rPr>
          <w:rFonts w:ascii="Times New Roman" w:hAnsi="Times New Roman" w:cs="Times New Roman"/>
          <w:sz w:val="24"/>
          <w:szCs w:val="24"/>
        </w:rPr>
        <w:t xml:space="preserve"> Księgowość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dotyczące transakcji</w:t>
      </w:r>
    </w:p>
    <w:tbl>
      <w:tblPr>
        <w:tblW w:w="924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88"/>
        <w:gridCol w:w="2823"/>
        <w:gridCol w:w="3007"/>
        <w:gridCol w:w="1323"/>
      </w:tblGrid>
      <w:tr w:rsidR="00383F09" w:rsidRPr="00E17048" w:rsidTr="00383F09">
        <w:trPr>
          <w:trHeight w:val="315"/>
        </w:trPr>
        <w:tc>
          <w:tcPr>
            <w:tcW w:w="924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Księgowość</w:t>
            </w:r>
          </w:p>
        </w:tc>
      </w:tr>
      <w:tr w:rsidR="00383F09" w:rsidRPr="00E17048" w:rsidTr="00383F09">
        <w:trPr>
          <w:trHeight w:val="600"/>
        </w:trPr>
        <w:tc>
          <w:tcPr>
            <w:tcW w:w="20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0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510"/>
        </w:trPr>
        <w:tc>
          <w:tcPr>
            <w:tcW w:w="208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IdTransakcji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identyfikacyjny transakcji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8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wykonania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 wykonania transakcji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88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Kwota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Wartość transakcji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Cyfry i znak ","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IdTransakcji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IdTransakcji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</w:t>
      </w:r>
      <w:r>
        <w:rPr>
          <w:rFonts w:ascii="Times New Roman" w:hAnsi="Times New Roman" w:cs="Times New Roman"/>
          <w:sz w:val="24"/>
          <w:szCs w:val="24"/>
        </w:rPr>
        <w:t>łaba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51BE6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1BE6">
        <w:rPr>
          <w:rFonts w:ascii="Times New Roman" w:hAnsi="Times New Roman" w:cs="Times New Roman"/>
          <w:sz w:val="24"/>
          <w:szCs w:val="24"/>
        </w:rPr>
        <w:t>ENC/007 Dostawa</w:t>
      </w:r>
    </w:p>
    <w:p w:rsidR="00383F09" w:rsidRPr="00E51BE6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1BE6">
        <w:rPr>
          <w:rFonts w:ascii="Times New Roman" w:hAnsi="Times New Roman" w:cs="Times New Roman"/>
          <w:sz w:val="24"/>
          <w:szCs w:val="24"/>
        </w:rPr>
        <w:t>Semantyka encji: Dane dotyczące dostawy towaru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75"/>
        <w:gridCol w:w="2804"/>
        <w:gridCol w:w="3047"/>
        <w:gridCol w:w="1314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Dostawa</w:t>
            </w:r>
          </w:p>
        </w:tc>
      </w:tr>
      <w:tr w:rsidR="00383F09" w:rsidRPr="00E17048" w:rsidTr="00383F09">
        <w:trPr>
          <w:trHeight w:val="600"/>
        </w:trPr>
        <w:tc>
          <w:tcPr>
            <w:tcW w:w="20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8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510"/>
        </w:trPr>
        <w:tc>
          <w:tcPr>
            <w:tcW w:w="207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IdDostawy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identyfikacyjny dostawy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a_dostawy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 wejścia towarów do magazynu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Status dostawy (czy zrealizowana)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{zamówiona, dostarczona}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IdDostawy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IdDostawy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słaba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</w:t>
      </w:r>
      <w:r>
        <w:rPr>
          <w:rFonts w:ascii="Times New Roman" w:hAnsi="Times New Roman" w:cs="Times New Roman"/>
          <w:sz w:val="24"/>
          <w:szCs w:val="24"/>
        </w:rPr>
        <w:t>08</w:t>
      </w:r>
      <w:r w:rsidRPr="00E17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Hasło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Semantyka </w:t>
      </w:r>
      <w:r>
        <w:rPr>
          <w:rFonts w:ascii="Times New Roman" w:hAnsi="Times New Roman" w:cs="Times New Roman"/>
          <w:sz w:val="24"/>
          <w:szCs w:val="24"/>
        </w:rPr>
        <w:t>encji: Dane logowania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55"/>
        <w:gridCol w:w="2780"/>
        <w:gridCol w:w="3103"/>
        <w:gridCol w:w="1302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Hasło</w:t>
            </w:r>
          </w:p>
        </w:tc>
      </w:tr>
      <w:tr w:rsidR="00383F09" w:rsidRPr="00E17048" w:rsidTr="00383F09">
        <w:trPr>
          <w:trHeight w:val="600"/>
        </w:trPr>
        <w:tc>
          <w:tcPr>
            <w:tcW w:w="20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lastRenderedPageBreak/>
              <w:t>Nazwa atrybutu</w:t>
            </w:r>
          </w:p>
        </w:tc>
        <w:tc>
          <w:tcPr>
            <w:tcW w:w="2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510"/>
        </w:trPr>
        <w:tc>
          <w:tcPr>
            <w:tcW w:w="205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Login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Login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5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Haslo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Hasło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Znaki alfanumeryczne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Klucze kandydujące: Login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 główny: Login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słaba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</w:t>
      </w:r>
      <w:r>
        <w:rPr>
          <w:rFonts w:ascii="Times New Roman" w:hAnsi="Times New Roman" w:cs="Times New Roman"/>
          <w:sz w:val="24"/>
          <w:szCs w:val="24"/>
        </w:rPr>
        <w:t>09</w:t>
      </w:r>
      <w:r w:rsidRPr="00E17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Stanowisko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Semantyka </w:t>
      </w:r>
      <w:r>
        <w:rPr>
          <w:rFonts w:ascii="Times New Roman" w:hAnsi="Times New Roman" w:cs="Times New Roman"/>
          <w:sz w:val="24"/>
          <w:szCs w:val="24"/>
        </w:rPr>
        <w:t>encji: Dane stanowiska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55"/>
        <w:gridCol w:w="2780"/>
        <w:gridCol w:w="3103"/>
        <w:gridCol w:w="1302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Stanowisko</w:t>
            </w:r>
          </w:p>
        </w:tc>
      </w:tr>
      <w:tr w:rsidR="00383F09" w:rsidRPr="00E17048" w:rsidTr="00383F09">
        <w:trPr>
          <w:trHeight w:val="600"/>
        </w:trPr>
        <w:tc>
          <w:tcPr>
            <w:tcW w:w="20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510"/>
        </w:trPr>
        <w:tc>
          <w:tcPr>
            <w:tcW w:w="20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Id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entyfikator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Numer identyfikacyjny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stanowiska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Stanowisko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Stanowisko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{sprzedawca, magazynier, kierownik, zwolniony}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Klucze kandydujące: </w:t>
      </w:r>
      <w:r>
        <w:rPr>
          <w:rFonts w:ascii="Times New Roman" w:hAnsi="Times New Roman" w:cs="Times New Roman"/>
          <w:sz w:val="24"/>
          <w:szCs w:val="24"/>
        </w:rPr>
        <w:t>Identyfikator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Stanowisko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 główny: Identyfikator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Charakter encji: Encja silna</w:t>
      </w:r>
    </w:p>
    <w:p w:rsidR="00383F09" w:rsidRPr="0055461A" w:rsidRDefault="00383F09" w:rsidP="00A73D43">
      <w:pPr>
        <w:pStyle w:val="Heading3"/>
        <w:numPr>
          <w:ilvl w:val="2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17048">
        <w:br w:type="page"/>
      </w:r>
      <w:bookmarkStart w:id="17" w:name="_Toc340591831"/>
      <w:r w:rsidRPr="0055461A">
        <w:rPr>
          <w:rFonts w:ascii="Times New Roman" w:hAnsi="Times New Roman" w:cs="Times New Roman"/>
          <w:sz w:val="24"/>
          <w:szCs w:val="24"/>
        </w:rPr>
        <w:lastRenderedPageBreak/>
        <w:t>Definiowanie związków</w:t>
      </w:r>
      <w:bookmarkEnd w:id="17"/>
    </w:p>
    <w:p w:rsidR="00383F09" w:rsidRDefault="00383F09" w:rsidP="00403305">
      <w:pPr>
        <w:pStyle w:val="Heading2"/>
        <w:numPr>
          <w:ilvl w:val="0"/>
          <w:numId w:val="0"/>
        </w:numPr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l-PL"/>
        </w:rPr>
        <w:drawing>
          <wp:inline distT="0" distB="0" distL="0" distR="0">
            <wp:extent cx="4788797" cy="8199783"/>
            <wp:effectExtent l="19050" t="0" r="0" b="0"/>
            <wp:docPr id="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032" cy="820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09" w:rsidRDefault="00383F09" w:rsidP="00383F09"/>
    <w:p w:rsidR="00383F09" w:rsidRDefault="00383F09" w:rsidP="00383F09"/>
    <w:p w:rsidR="00383F09" w:rsidRPr="0055461A" w:rsidRDefault="00383F09" w:rsidP="00A73D43">
      <w:pPr>
        <w:pStyle w:val="Heading3"/>
        <w:numPr>
          <w:ilvl w:val="2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314049593"/>
      <w:bookmarkStart w:id="19" w:name="_Toc340591832"/>
      <w:r w:rsidRPr="0055461A">
        <w:rPr>
          <w:rFonts w:ascii="Times New Roman" w:hAnsi="Times New Roman" w:cs="Times New Roman"/>
          <w:sz w:val="24"/>
          <w:szCs w:val="24"/>
        </w:rPr>
        <w:t>Definicje predykatowe typów encji</w:t>
      </w:r>
      <w:bookmarkEnd w:id="18"/>
      <w:bookmarkEnd w:id="19"/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ENC/001 Klient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NIK</w:t>
      </w:r>
      <w:r>
        <w:rPr>
          <w:rFonts w:ascii="Times New Roman" w:hAnsi="Times New Roman" w:cs="Times New Roman"/>
          <w:sz w:val="24"/>
          <w:szCs w:val="24"/>
        </w:rPr>
        <w:t>, NIP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Nazwa_firmy, </w:t>
      </w:r>
      <w:r w:rsidRPr="00E17048">
        <w:rPr>
          <w:rFonts w:ascii="Times New Roman" w:hAnsi="Times New Roman" w:cs="Times New Roman"/>
          <w:sz w:val="24"/>
          <w:szCs w:val="24"/>
        </w:rPr>
        <w:t xml:space="preserve">Nazwisko, </w:t>
      </w:r>
      <w:r>
        <w:rPr>
          <w:rFonts w:ascii="Times New Roman" w:hAnsi="Times New Roman" w:cs="Times New Roman"/>
          <w:sz w:val="24"/>
          <w:szCs w:val="24"/>
        </w:rPr>
        <w:t>Imię,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Poczta, Telefon)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ENC/002 Dostawca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NID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>REGON, NIP, Nazwa</w:t>
      </w:r>
      <w:r>
        <w:rPr>
          <w:rFonts w:ascii="Times New Roman" w:hAnsi="Times New Roman" w:cs="Times New Roman"/>
          <w:sz w:val="24"/>
          <w:szCs w:val="24"/>
        </w:rPr>
        <w:t>_dostawcy,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Poczta, Telefon)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ENC/003 Pracownik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NP</w:t>
      </w:r>
      <w:r w:rsidRPr="00E17048">
        <w:rPr>
          <w:rFonts w:ascii="Times New Roman" w:hAnsi="Times New Roman" w:cs="Times New Roman"/>
          <w:sz w:val="24"/>
          <w:szCs w:val="24"/>
        </w:rPr>
        <w:t>, Nazwisko, Imię, PESEL,</w:t>
      </w:r>
      <w:r>
        <w:rPr>
          <w:rFonts w:ascii="Times New Roman" w:hAnsi="Times New Roman" w:cs="Times New Roman"/>
          <w:sz w:val="24"/>
          <w:szCs w:val="24"/>
        </w:rPr>
        <w:t xml:space="preserve"> NIP,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</w:t>
      </w:r>
      <w:r>
        <w:rPr>
          <w:rFonts w:ascii="Times New Roman" w:hAnsi="Times New Roman" w:cs="Times New Roman"/>
          <w:sz w:val="24"/>
          <w:szCs w:val="24"/>
        </w:rPr>
        <w:t>zta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ENC/004 Zamówienie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IdZamówienia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_zamowienia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Status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17048">
        <w:rPr>
          <w:rFonts w:ascii="Times New Roman" w:hAnsi="Times New Roman" w:cs="Times New Roman"/>
          <w:sz w:val="24"/>
          <w:szCs w:val="24"/>
        </w:rPr>
        <w:t xml:space="preserve"> Towar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IdTowaru</w:t>
      </w:r>
      <w:r>
        <w:rPr>
          <w:rFonts w:ascii="Times New Roman" w:hAnsi="Times New Roman" w:cs="Times New Roman"/>
          <w:sz w:val="24"/>
          <w:szCs w:val="24"/>
        </w:rPr>
        <w:t>, Nazwa_towaru, Ilosc_w_sklepie, Cena_</w:t>
      </w:r>
      <w:r w:rsidRPr="00E17048">
        <w:rPr>
          <w:rFonts w:ascii="Times New Roman" w:hAnsi="Times New Roman" w:cs="Times New Roman"/>
          <w:sz w:val="24"/>
          <w:szCs w:val="24"/>
        </w:rPr>
        <w:t>sklepowa, Minimum</w:t>
      </w:r>
      <w:r>
        <w:rPr>
          <w:rFonts w:ascii="Times New Roman" w:hAnsi="Times New Roman" w:cs="Times New Roman"/>
          <w:sz w:val="24"/>
          <w:szCs w:val="24"/>
        </w:rPr>
        <w:t>_towar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ENC/006</w:t>
      </w:r>
      <w:r w:rsidRPr="00E17048">
        <w:rPr>
          <w:rFonts w:ascii="Times New Roman" w:hAnsi="Times New Roman" w:cs="Times New Roman"/>
          <w:sz w:val="24"/>
          <w:szCs w:val="24"/>
        </w:rPr>
        <w:t xml:space="preserve"> Księgowość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IdTransakcji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17048">
        <w:rPr>
          <w:rFonts w:ascii="Times New Roman" w:hAnsi="Times New Roman" w:cs="Times New Roman"/>
          <w:sz w:val="24"/>
          <w:szCs w:val="24"/>
        </w:rPr>
        <w:t xml:space="preserve"> Data wykonania, Kwota)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17048">
        <w:rPr>
          <w:rFonts w:ascii="Times New Roman" w:hAnsi="Times New Roman" w:cs="Times New Roman"/>
          <w:sz w:val="24"/>
          <w:szCs w:val="24"/>
        </w:rPr>
        <w:t xml:space="preserve"> Dostawa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IdDostawy</w:t>
      </w:r>
      <w:r>
        <w:rPr>
          <w:rFonts w:ascii="Times New Roman" w:hAnsi="Times New Roman" w:cs="Times New Roman"/>
          <w:sz w:val="24"/>
          <w:szCs w:val="24"/>
        </w:rPr>
        <w:t>, Data, Status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F250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ENC/008</w:t>
      </w:r>
      <w:r w:rsidRPr="00F250BC">
        <w:rPr>
          <w:rFonts w:ascii="Times New Roman" w:hAnsi="Times New Roman" w:cs="Times New Roman"/>
          <w:sz w:val="24"/>
          <w:szCs w:val="24"/>
        </w:rPr>
        <w:t xml:space="preserve"> Hasło (</w:t>
      </w:r>
      <w:r w:rsidRPr="00E0615B">
        <w:rPr>
          <w:rFonts w:ascii="Times New Roman" w:hAnsi="Times New Roman" w:cs="Times New Roman"/>
          <w:sz w:val="24"/>
          <w:szCs w:val="24"/>
          <w:u w:val="single"/>
        </w:rPr>
        <w:t>Login</w:t>
      </w:r>
      <w:r w:rsidRPr="00F250BC">
        <w:rPr>
          <w:rFonts w:ascii="Times New Roman" w:hAnsi="Times New Roman" w:cs="Times New Roman"/>
          <w:sz w:val="24"/>
          <w:szCs w:val="24"/>
        </w:rPr>
        <w:t>, Hasło)</w:t>
      </w:r>
    </w:p>
    <w:p w:rsidR="00383F09" w:rsidRPr="00F250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ENC/009</w:t>
      </w:r>
      <w:r w:rsidRPr="00F250BC">
        <w:rPr>
          <w:rFonts w:ascii="Times New Roman" w:hAnsi="Times New Roman" w:cs="Times New Roman"/>
          <w:sz w:val="24"/>
          <w:szCs w:val="24"/>
        </w:rPr>
        <w:t xml:space="preserve"> Stanowisko (</w:t>
      </w:r>
      <w:r w:rsidRPr="00F250BC">
        <w:rPr>
          <w:rFonts w:ascii="Times New Roman" w:hAnsi="Times New Roman" w:cs="Times New Roman"/>
          <w:sz w:val="24"/>
          <w:szCs w:val="24"/>
          <w:u w:val="single"/>
        </w:rPr>
        <w:t>Identyfikator</w:t>
      </w:r>
      <w:r w:rsidRPr="00F250BC">
        <w:rPr>
          <w:rFonts w:ascii="Times New Roman" w:hAnsi="Times New Roman" w:cs="Times New Roman"/>
          <w:sz w:val="24"/>
          <w:szCs w:val="24"/>
        </w:rPr>
        <w:t>, Stanowisko)</w:t>
      </w:r>
    </w:p>
    <w:p w:rsidR="00383F09" w:rsidRDefault="00383F09" w:rsidP="00383F09"/>
    <w:p w:rsidR="00383F09" w:rsidRPr="0055461A" w:rsidRDefault="00383F09" w:rsidP="00A73D43">
      <w:pPr>
        <w:pStyle w:val="Heading3"/>
        <w:numPr>
          <w:ilvl w:val="2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314049594"/>
      <w:bookmarkStart w:id="21" w:name="_Toc340591833"/>
      <w:r w:rsidRPr="0055461A">
        <w:rPr>
          <w:rFonts w:ascii="Times New Roman" w:hAnsi="Times New Roman" w:cs="Times New Roman"/>
          <w:sz w:val="24"/>
          <w:szCs w:val="24"/>
        </w:rPr>
        <w:t>Definicje predykatowe związków encji</w:t>
      </w:r>
      <w:bookmarkEnd w:id="20"/>
      <w:bookmarkEnd w:id="21"/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Cs w:val="24"/>
        </w:rPr>
      </w:pPr>
    </w:p>
    <w:p w:rsidR="00383F09" w:rsidRPr="00AE7043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ZWI/001 Kreuje(Klient(1,1):Zamówienie(0,N))</w:t>
      </w:r>
    </w:p>
    <w:p w:rsidR="00383F09" w:rsidRPr="00AE7043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ZWI/002 Zawiera(Zamówienie(0,N):Towar(1,N))</w:t>
      </w:r>
    </w:p>
    <w:p w:rsidR="00383F09" w:rsidRPr="00AE7043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ZWI/003 Liczy(Dostawa(0,N):Towar(1,N))</w:t>
      </w:r>
    </w:p>
    <w:p w:rsidR="00383F09" w:rsidRPr="00AE7043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ZWI/004 Realizuje(Dostawca(1,1):Dostawa(0,N))</w:t>
      </w:r>
    </w:p>
    <w:p w:rsidR="00383F09" w:rsidRPr="00AE7043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ZWI/005 Przyjmuje(Pracownik(1,1):Dostawa(0,N))</w:t>
      </w:r>
    </w:p>
    <w:p w:rsidR="00383F09" w:rsidRPr="00AE7043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ZWI/006 Posiada(Zamówienie(0,N):Pracownik(1,1))</w:t>
      </w:r>
    </w:p>
    <w:p w:rsidR="00383F09" w:rsidRPr="00AE7043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ZWI/007 Przypisane(Pracownik(1,1):Hasło(1,1))</w:t>
      </w:r>
    </w:p>
    <w:p w:rsidR="00383F09" w:rsidRPr="00AE7043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ZWI/008 Zajmuje(Pracownik(0,N):Stanowisko(1,1))</w:t>
      </w:r>
    </w:p>
    <w:p w:rsidR="00383F09" w:rsidRPr="00AE7043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ZWI/009 DotyczyZamów(Księgowość(0,N):Zamówienie(1,1))</w:t>
      </w:r>
    </w:p>
    <w:p w:rsidR="00383F09" w:rsidRPr="00AE7043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ZWI/010 DotyczyDostawy(Księgowość(0,N):Dostawa(1,1))</w:t>
      </w:r>
    </w:p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Pr="0055461A" w:rsidRDefault="00383F09" w:rsidP="00A73D43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2" w:name="_Toc340591834"/>
      <w:r w:rsidRPr="0055461A">
        <w:rPr>
          <w:rFonts w:ascii="Times New Roman" w:hAnsi="Times New Roman" w:cs="Times New Roman"/>
          <w:sz w:val="24"/>
          <w:szCs w:val="24"/>
        </w:rPr>
        <w:lastRenderedPageBreak/>
        <w:t>Diagram ERD</w:t>
      </w:r>
      <w:bookmarkEnd w:id="22"/>
    </w:p>
    <w:p w:rsidR="00383F09" w:rsidRDefault="00383F09" w:rsidP="00383F09"/>
    <w:p w:rsidR="00383F09" w:rsidRPr="00003012" w:rsidRDefault="00383F09" w:rsidP="00383F09">
      <w:r>
        <w:rPr>
          <w:noProof/>
          <w:lang w:eastAsia="pl-PL"/>
        </w:rPr>
        <w:drawing>
          <wp:inline distT="0" distB="0" distL="0" distR="0">
            <wp:extent cx="5761355" cy="4871085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87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09" w:rsidRDefault="00383F09" w:rsidP="00383F09"/>
    <w:p w:rsidR="00383F09" w:rsidRPr="0055461A" w:rsidRDefault="00383F09" w:rsidP="00A73D43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23" w:name="_Toc340591835"/>
      <w:r w:rsidRPr="0055461A">
        <w:rPr>
          <w:rFonts w:ascii="Times New Roman" w:hAnsi="Times New Roman" w:cs="Times New Roman"/>
          <w:sz w:val="28"/>
          <w:szCs w:val="28"/>
        </w:rPr>
        <w:t>Transformacja modelu konceptualnego do modelu logicznego:</w:t>
      </w:r>
      <w:bookmarkEnd w:id="23"/>
    </w:p>
    <w:p w:rsidR="00383F09" w:rsidRDefault="00383F09" w:rsidP="00383F09">
      <w:pPr>
        <w:rPr>
          <w:color w:val="000000" w:themeColor="text1"/>
        </w:rPr>
      </w:pPr>
      <w:r>
        <w:rPr>
          <w:color w:val="000000" w:themeColor="text1"/>
        </w:rPr>
        <w:t>1)</w:t>
      </w:r>
    </w:p>
    <w:bookmarkStart w:id="24" w:name="_MON_1411629016"/>
    <w:bookmarkEnd w:id="24"/>
    <w:p w:rsidR="00383F09" w:rsidRPr="0079101C" w:rsidRDefault="00383F09" w:rsidP="00383F09">
      <w:pPr>
        <w:rPr>
          <w:color w:val="000000" w:themeColor="text1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47.75pt" o:ole="">
            <v:imagedata r:id="rId10" o:title=""/>
          </v:shape>
          <o:OLEObject Type="Embed" ProgID="Word.Picture.8" ShapeID="_x0000_i1025" DrawAspect="Content" ObjectID="_1414333655" r:id="rId11"/>
        </w:objec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bCs/>
          <w:i/>
          <w:sz w:val="24"/>
          <w:szCs w:val="24"/>
        </w:rPr>
      </w:pPr>
      <w:r w:rsidRPr="00AC36BC">
        <w:rPr>
          <w:rFonts w:ascii="Times New Roman" w:hAnsi="Times New Roman" w:cs="Times New Roman"/>
          <w:b/>
          <w:sz w:val="24"/>
          <w:szCs w:val="24"/>
        </w:rPr>
        <w:t>KLIENT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C36B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AC36BC">
        <w:rPr>
          <w:rFonts w:ascii="Times New Roman" w:hAnsi="Times New Roman" w:cs="Times New Roman"/>
          <w:i/>
          <w:sz w:val="24"/>
          <w:szCs w:val="24"/>
        </w:rPr>
        <w:t>(</w:t>
      </w:r>
      <w:r w:rsidRPr="00C95526">
        <w:rPr>
          <w:rFonts w:ascii="Times New Roman" w:hAnsi="Times New Roman" w:cs="Times New Roman"/>
          <w:i/>
          <w:sz w:val="24"/>
          <w:szCs w:val="24"/>
          <w:u w:val="single"/>
        </w:rPr>
        <w:t>NIK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95526">
        <w:rPr>
          <w:rFonts w:ascii="Times New Roman" w:hAnsi="Times New Roman" w:cs="Times New Roman"/>
          <w:i/>
          <w:sz w:val="24"/>
          <w:szCs w:val="24"/>
        </w:rPr>
        <w:t>NIP</w:t>
      </w:r>
      <w:r>
        <w:rPr>
          <w:rFonts w:ascii="Times New Roman" w:hAnsi="Times New Roman" w:cs="Times New Roman"/>
          <w:i/>
          <w:sz w:val="24"/>
          <w:szCs w:val="24"/>
        </w:rPr>
        <w:t xml:space="preserve">, Nazwa_firmy,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Poczta, Telefon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ZAMÓWIENIE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Kreuje</w:t>
      </w:r>
      <w:r w:rsidRPr="00AC36BC">
        <w:rPr>
          <w:rFonts w:ascii="Times New Roman" w:hAnsi="Times New Roman" w:cs="Times New Roman"/>
          <w:sz w:val="24"/>
          <w:szCs w:val="24"/>
        </w:rPr>
        <w:t xml:space="preserve"> (KLIENT(1,1) : </w:t>
      </w:r>
      <w:r>
        <w:rPr>
          <w:rFonts w:ascii="Times New Roman" w:hAnsi="Times New Roman" w:cs="Times New Roman"/>
          <w:sz w:val="24"/>
          <w:szCs w:val="24"/>
        </w:rPr>
        <w:t>ZAMÓWIENIE</w:t>
      </w:r>
      <w:r w:rsidRPr="00AC36BC">
        <w:rPr>
          <w:rFonts w:ascii="Times New Roman" w:hAnsi="Times New Roman" w:cs="Times New Roman"/>
          <w:sz w:val="24"/>
          <w:szCs w:val="24"/>
        </w:rPr>
        <w:t>(0,N))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AC36BC">
        <w:rPr>
          <w:rFonts w:ascii="Times New Roman" w:hAnsi="Times New Roman" w:cs="Times New Roman"/>
          <w:b/>
          <w:sz w:val="24"/>
          <w:szCs w:val="24"/>
        </w:rPr>
        <w:t xml:space="preserve">Klienci </w:t>
      </w:r>
      <w:r w:rsidRPr="00AC36BC">
        <w:rPr>
          <w:rFonts w:ascii="Times New Roman" w:hAnsi="Times New Roman" w:cs="Times New Roman"/>
          <w:i/>
          <w:sz w:val="24"/>
          <w:szCs w:val="24"/>
        </w:rPr>
        <w:t>(</w:t>
      </w:r>
      <w:r w:rsidRPr="00C95526">
        <w:rPr>
          <w:rFonts w:ascii="Times New Roman" w:hAnsi="Times New Roman" w:cs="Times New Roman"/>
          <w:i/>
          <w:sz w:val="24"/>
          <w:szCs w:val="24"/>
          <w:u w:val="single"/>
        </w:rPr>
        <w:t>NIK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95526">
        <w:rPr>
          <w:rFonts w:ascii="Times New Roman" w:hAnsi="Times New Roman" w:cs="Times New Roman"/>
          <w:i/>
          <w:sz w:val="24"/>
          <w:szCs w:val="24"/>
        </w:rPr>
        <w:t>NIP</w:t>
      </w:r>
      <w:r>
        <w:rPr>
          <w:rFonts w:ascii="Times New Roman" w:hAnsi="Times New Roman" w:cs="Times New Roman"/>
          <w:i/>
          <w:sz w:val="24"/>
          <w:szCs w:val="24"/>
        </w:rPr>
        <w:t xml:space="preserve">, Nazwa_firmy,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Poczta, Telefon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Zamówienia</w:t>
      </w:r>
      <w:r w:rsidRPr="00AC36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36BC">
        <w:rPr>
          <w:rFonts w:ascii="Times New Roman" w:hAnsi="Times New Roman" w:cs="Times New Roman"/>
          <w:i/>
          <w:sz w:val="24"/>
          <w:szCs w:val="24"/>
        </w:rPr>
        <w:t>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#NIK,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25" w:name="_MON_1411629586"/>
    <w:bookmarkEnd w:id="25"/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26" type="#_x0000_t75" style="width:453.9pt;height:47.75pt" o:ole="">
            <v:imagedata r:id="rId12" o:title=""/>
          </v:shape>
          <o:OLEObject Type="Embed" ProgID="Word.Picture.8" ShapeID="_x0000_i1026" DrawAspect="Content" ObjectID="_1414333656" r:id="rId13"/>
        </w:objec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</w:t>
      </w:r>
      <w:r w:rsidRPr="00AC36BC">
        <w:rPr>
          <w:rFonts w:ascii="Times New Roman" w:hAnsi="Times New Roman" w:cs="Times New Roman"/>
          <w:b/>
          <w:sz w:val="24"/>
          <w:szCs w:val="24"/>
        </w:rPr>
        <w:t>ENIE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TOWAR</w:t>
      </w:r>
      <w:r w:rsidRPr="00AC36BC">
        <w:rPr>
          <w:rFonts w:ascii="Times New Roman" w:hAnsi="Times New Roman" w:cs="Times New Roman"/>
          <w:sz w:val="24"/>
          <w:szCs w:val="24"/>
        </w:rPr>
        <w:t xml:space="preserve">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Nazwa_towaru, Ilosc_w_sklepie, Cena_sklepowa, Minimum_towar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Zawiera</w:t>
      </w:r>
      <w:r w:rsidRPr="00AC36B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ZAMÓWI</w:t>
      </w:r>
      <w:r w:rsidRPr="00AC36BC">
        <w:rPr>
          <w:rFonts w:ascii="Times New Roman" w:hAnsi="Times New Roman" w:cs="Times New Roman"/>
          <w:sz w:val="24"/>
          <w:szCs w:val="24"/>
        </w:rPr>
        <w:t xml:space="preserve">ENIE(0,N) : </w:t>
      </w:r>
      <w:r>
        <w:rPr>
          <w:rFonts w:ascii="Times New Roman" w:hAnsi="Times New Roman" w:cs="Times New Roman"/>
          <w:sz w:val="24"/>
          <w:szCs w:val="24"/>
        </w:rPr>
        <w:t>TOWAR (1,N</w:t>
      </w:r>
      <w:r w:rsidRPr="00AC36BC">
        <w:rPr>
          <w:rFonts w:ascii="Times New Roman" w:hAnsi="Times New Roman" w:cs="Times New Roman"/>
          <w:sz w:val="24"/>
          <w:szCs w:val="24"/>
        </w:rPr>
        <w:t>))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C530D8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</w:t>
      </w:r>
      <w:r w:rsidRPr="00AC36BC">
        <w:rPr>
          <w:rFonts w:ascii="Times New Roman" w:hAnsi="Times New Roman" w:cs="Times New Roman"/>
          <w:b/>
          <w:sz w:val="24"/>
          <w:szCs w:val="24"/>
        </w:rPr>
        <w:t xml:space="preserve">nia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C530D8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Towar</w:t>
      </w:r>
      <w:r w:rsidRPr="00AC36BC">
        <w:rPr>
          <w:rFonts w:ascii="Times New Roman" w:hAnsi="Times New Roman" w:cs="Times New Roman"/>
          <w:b/>
          <w:sz w:val="24"/>
          <w:szCs w:val="24"/>
        </w:rPr>
        <w:t xml:space="preserve">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Nazwa_towaru, Ilosc_w_sklepie,Cena_sklepowa, Minimum_towar</w:t>
      </w:r>
      <w:r w:rsidRPr="00C530D8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7272BE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Opisy_zamowien </w:t>
      </w:r>
      <w:r w:rsidRPr="007272BE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#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Zamówienia, #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Towaru,</w:t>
      </w:r>
      <w:r>
        <w:rPr>
          <w:rFonts w:ascii="Times New Roman" w:hAnsi="Times New Roman" w:cs="Times New Roman"/>
          <w:i/>
          <w:sz w:val="24"/>
          <w:szCs w:val="24"/>
        </w:rPr>
        <w:t xml:space="preserve"> Ilosc</w:t>
      </w:r>
      <w:r w:rsidRPr="007272BE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26" w:name="_MON_1411629837"/>
    <w:bookmarkEnd w:id="26"/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27" type="#_x0000_t75" style="width:453.9pt;height:47.75pt" o:ole="">
            <v:imagedata r:id="rId14" o:title=""/>
          </v:shape>
          <o:OLEObject Type="Embed" ProgID="Word.Picture.8" ShapeID="_x0000_i1027" DrawAspect="Content" ObjectID="_1414333657" r:id="rId15"/>
        </w:objec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TOWAR</w:t>
      </w:r>
      <w:r w:rsidRPr="00AC36BC">
        <w:rPr>
          <w:rFonts w:ascii="Times New Roman" w:hAnsi="Times New Roman" w:cs="Times New Roman"/>
          <w:sz w:val="24"/>
          <w:szCs w:val="24"/>
        </w:rPr>
        <w:t xml:space="preserve">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Nazwa_towaru, Ilosc_w_sklepie, Cena_sklepowa, Minimum_towar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1C56E4" w:rsidRDefault="00383F09" w:rsidP="00383F09">
      <w:pPr>
        <w:pStyle w:val="ShortReturnAddress"/>
        <w:spacing w:line="276" w:lineRule="auto"/>
        <w:rPr>
          <w:lang w:val="pl-PL"/>
        </w:rPr>
      </w:pPr>
      <w:r>
        <w:rPr>
          <w:b/>
          <w:bCs/>
          <w:lang w:val="pl-PL"/>
        </w:rPr>
        <w:t>Liczy</w:t>
      </w:r>
      <w:r>
        <w:rPr>
          <w:lang w:val="pl-PL"/>
        </w:rPr>
        <w:t xml:space="preserve"> (DOSTAWA</w:t>
      </w:r>
      <w:r w:rsidRPr="001C56E4">
        <w:rPr>
          <w:lang w:val="pl-PL"/>
        </w:rPr>
        <w:t>(</w:t>
      </w:r>
      <w:r>
        <w:rPr>
          <w:lang w:val="pl-PL"/>
        </w:rPr>
        <w:t>0,N) : TOWAR(1,N</w:t>
      </w:r>
      <w:r w:rsidRPr="001C56E4">
        <w:rPr>
          <w:lang w:val="pl-PL"/>
        </w:rPr>
        <w:t>))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1C56E4" w:rsidRDefault="00383F09" w:rsidP="00383F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Dostawy</w:t>
      </w:r>
      <w:r w:rsidRPr="001C56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Data_dostawy, </w:t>
      </w:r>
      <w:r w:rsidRPr="00C530D8">
        <w:rPr>
          <w:rFonts w:ascii="Times New Roman" w:hAnsi="Times New Roman" w:cs="Times New Roman"/>
          <w:i/>
          <w:sz w:val="24"/>
          <w:szCs w:val="24"/>
        </w:rPr>
        <w:t>Status)</w:t>
      </w:r>
    </w:p>
    <w:p w:rsidR="00383F09" w:rsidRPr="00A154E8" w:rsidRDefault="00383F09" w:rsidP="00383F09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Towar</w:t>
      </w:r>
      <w:r w:rsidRPr="00AC36BC">
        <w:rPr>
          <w:rFonts w:ascii="Times New Roman" w:hAnsi="Times New Roman" w:cs="Times New Roman"/>
          <w:b/>
          <w:sz w:val="24"/>
          <w:szCs w:val="24"/>
        </w:rPr>
        <w:t xml:space="preserve">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Nazwa_towaru, Ilosc_w_sklepie,Cena_sklepowa, Minimum_towar</w:t>
      </w:r>
      <w:r w:rsidRPr="00C530D8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4E8">
        <w:rPr>
          <w:rFonts w:ascii="Times New Roman" w:hAnsi="Times New Roman" w:cs="Times New Roman"/>
          <w:b/>
          <w:sz w:val="24"/>
          <w:szCs w:val="24"/>
        </w:rPr>
        <w:t>Opis</w:t>
      </w:r>
      <w:r>
        <w:rPr>
          <w:rFonts w:ascii="Times New Roman" w:hAnsi="Times New Roman" w:cs="Times New Roman"/>
          <w:b/>
          <w:sz w:val="24"/>
          <w:szCs w:val="24"/>
        </w:rPr>
        <w:t>y_d</w:t>
      </w:r>
      <w:r w:rsidRPr="00A154E8">
        <w:rPr>
          <w:rFonts w:ascii="Times New Roman" w:hAnsi="Times New Roman" w:cs="Times New Roman"/>
          <w:b/>
          <w:sz w:val="24"/>
          <w:szCs w:val="24"/>
        </w:rPr>
        <w:t>ostaw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(#</w:t>
      </w:r>
      <w:r w:rsidRPr="00A154E8">
        <w:rPr>
          <w:rFonts w:ascii="Times New Roman" w:hAnsi="Times New Roman" w:cs="Times New Roman"/>
          <w:i/>
          <w:sz w:val="24"/>
          <w:szCs w:val="24"/>
          <w:u w:val="single"/>
        </w:rPr>
        <w:t xml:space="preserve">IdDostawy,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#</w:t>
      </w:r>
      <w:r w:rsidRPr="00A154E8">
        <w:rPr>
          <w:rFonts w:ascii="Times New Roman" w:hAnsi="Times New Roman" w:cs="Times New Roman"/>
          <w:i/>
          <w:sz w:val="24"/>
          <w:szCs w:val="24"/>
          <w:u w:val="single"/>
        </w:rPr>
        <w:t>IdTowaru</w:t>
      </w:r>
      <w:r>
        <w:rPr>
          <w:rFonts w:ascii="Times New Roman" w:hAnsi="Times New Roman" w:cs="Times New Roman"/>
          <w:i/>
          <w:sz w:val="24"/>
          <w:szCs w:val="24"/>
        </w:rPr>
        <w:t>, Ilosc, Cena_producenta)</w:t>
      </w:r>
    </w:p>
    <w:p w:rsidR="00383F09" w:rsidRDefault="00383F09" w:rsidP="00383F09">
      <w:pPr>
        <w:pStyle w:val="NoSpacing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27" w:name="_MON_1411631037"/>
    <w:bookmarkEnd w:id="27"/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28" type="#_x0000_t75" style="width:453.9pt;height:47.75pt" o:ole="">
            <v:imagedata r:id="rId16" o:title=""/>
          </v:shape>
          <o:OLEObject Type="Embed" ProgID="Word.Picture.8" ShapeID="_x0000_i1028" DrawAspect="Content" ObjectID="_1414333658" r:id="rId17"/>
        </w:objec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DOSTAWCA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1E7FB4">
        <w:rPr>
          <w:rFonts w:ascii="Times New Roman" w:hAnsi="Times New Roman" w:cs="Times New Roman"/>
          <w:i/>
          <w:sz w:val="24"/>
          <w:szCs w:val="24"/>
          <w:u w:val="single"/>
        </w:rPr>
        <w:t>NID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REGON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NIP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Nazwa_dostawcy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Miasto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Ulica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Numer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Kod_pocztowy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Poczta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Telefon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1E7FB4" w:rsidRDefault="00383F09" w:rsidP="00383F09">
      <w:pPr>
        <w:pStyle w:val="ShortReturnAddress"/>
        <w:spacing w:line="276" w:lineRule="auto"/>
        <w:rPr>
          <w:lang w:val="pl-PL"/>
        </w:rPr>
      </w:pPr>
      <w:r>
        <w:rPr>
          <w:b/>
          <w:bCs/>
          <w:lang w:val="pl-PL"/>
        </w:rPr>
        <w:t>Realizuje</w:t>
      </w:r>
      <w:r>
        <w:rPr>
          <w:lang w:val="pl-PL"/>
        </w:rPr>
        <w:t xml:space="preserve"> (DOSTAWCA(1,1) : DOSTAWA(0,N</w:t>
      </w:r>
      <w:r w:rsidRPr="001C56E4">
        <w:rPr>
          <w:lang w:val="pl-PL"/>
        </w:rPr>
        <w:t>))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Dostawcy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1E7FB4">
        <w:rPr>
          <w:rFonts w:ascii="Times New Roman" w:hAnsi="Times New Roman" w:cs="Times New Roman"/>
          <w:i/>
          <w:sz w:val="24"/>
          <w:szCs w:val="24"/>
          <w:u w:val="single"/>
        </w:rPr>
        <w:t>NID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REGON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NIP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Nazwa_dostawcy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Miasto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Ulica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Numer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Kod_pocztowy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Poczta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Telefon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#NID, Data_dostawy, Status)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28" w:name="_MON_1411631111"/>
    <w:bookmarkEnd w:id="28"/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29" type="#_x0000_t75" style="width:453.9pt;height:47.75pt" o:ole="">
            <v:imagedata r:id="rId18" o:title=""/>
          </v:shape>
          <o:OLEObject Type="Embed" ProgID="Word.Picture.8" ShapeID="_x0000_i1029" DrawAspect="Content" ObjectID="_1414333659" r:id="rId19"/>
        </w:objec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PRACOWNIK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79101C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t>Przyjmuje</w:t>
      </w:r>
      <w:r>
        <w:rPr>
          <w:color w:val="000000" w:themeColor="text1"/>
          <w:lang w:val="pl-PL"/>
        </w:rPr>
        <w:t xml:space="preserve"> (PRACOWNIK(1,1) : DOSTAWA(0,N</w:t>
      </w:r>
      <w:r w:rsidRPr="0079101C">
        <w:rPr>
          <w:color w:val="000000" w:themeColor="text1"/>
          <w:lang w:val="pl-PL"/>
        </w:rPr>
        <w:t>))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Pracownicy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Status, #NP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NoSpacing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29" w:name="_MON_1411631233"/>
    <w:bookmarkEnd w:id="29"/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0" type="#_x0000_t75" style="width:453.9pt;height:47.75pt" o:ole="">
            <v:imagedata r:id="rId20" o:title=""/>
          </v:shape>
          <o:OLEObject Type="Embed" ProgID="Word.Picture.8" ShapeID="_x0000_i1030" DrawAspect="Content" ObjectID="_1414333660" r:id="rId21"/>
        </w:objec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PRACOWNIK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</w:t>
      </w:r>
      <w:r w:rsidRPr="00AC36BC">
        <w:rPr>
          <w:rFonts w:ascii="Times New Roman" w:hAnsi="Times New Roman" w:cs="Times New Roman"/>
          <w:b/>
          <w:sz w:val="24"/>
          <w:szCs w:val="24"/>
        </w:rPr>
        <w:t>ENIE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t>Posiada</w:t>
      </w:r>
      <w:r>
        <w:rPr>
          <w:color w:val="000000" w:themeColor="text1"/>
          <w:lang w:val="pl-PL"/>
        </w:rPr>
        <w:t xml:space="preserve"> (ZAMÓWIENIE(0,N) : PRACOWNIK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Pracownicy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Zamówienia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Status, #NP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30" w:name="_MON_1411631312"/>
    <w:bookmarkEnd w:id="30"/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1" type="#_x0000_t75" style="width:453.9pt;height:47.75pt" o:ole="">
            <v:imagedata r:id="rId22" o:title=""/>
          </v:shape>
          <o:OLEObject Type="Embed" ProgID="Word.Picture.8" ShapeID="_x0000_i1031" DrawAspect="Content" ObjectID="_1414333661" r:id="rId23"/>
        </w:objec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PRACOWNIK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554EEB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HASŁO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554EEB">
        <w:rPr>
          <w:rFonts w:ascii="Times New Roman" w:hAnsi="Times New Roman" w:cs="Times New Roman"/>
          <w:i/>
          <w:sz w:val="24"/>
          <w:szCs w:val="24"/>
          <w:u w:val="single"/>
        </w:rPr>
        <w:t>Login</w:t>
      </w:r>
      <w:r>
        <w:rPr>
          <w:rFonts w:ascii="Times New Roman" w:hAnsi="Times New Roman" w:cs="Times New Roman"/>
          <w:i/>
          <w:sz w:val="24"/>
          <w:szCs w:val="24"/>
        </w:rPr>
        <w:t>, Haslo)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t>Przypisane</w:t>
      </w:r>
      <w:r>
        <w:rPr>
          <w:color w:val="000000" w:themeColor="text1"/>
          <w:lang w:val="pl-PL"/>
        </w:rPr>
        <w:t xml:space="preserve"> (PRACOWNIK</w:t>
      </w:r>
      <w:r w:rsidRPr="0079101C">
        <w:rPr>
          <w:color w:val="000000" w:themeColor="text1"/>
          <w:lang w:val="pl-PL"/>
        </w:rPr>
        <w:t>(</w:t>
      </w:r>
      <w:r>
        <w:rPr>
          <w:color w:val="000000" w:themeColor="text1"/>
          <w:lang w:val="pl-PL"/>
        </w:rPr>
        <w:t>1,1</w:t>
      </w:r>
      <w:r w:rsidRPr="0079101C">
        <w:rPr>
          <w:color w:val="000000" w:themeColor="text1"/>
          <w:lang w:val="pl-PL"/>
        </w:rPr>
        <w:t xml:space="preserve">) : </w:t>
      </w:r>
      <w:r>
        <w:rPr>
          <w:color w:val="000000" w:themeColor="text1"/>
          <w:lang w:val="pl-PL"/>
        </w:rPr>
        <w:t>HASŁO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Pracownicy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554EEB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Hasła </w:t>
      </w:r>
      <w:r>
        <w:rPr>
          <w:rFonts w:ascii="Times New Roman" w:hAnsi="Times New Roman" w:cs="Times New Roman"/>
          <w:i/>
          <w:sz w:val="24"/>
          <w:szCs w:val="24"/>
        </w:rPr>
        <w:t>(#</w:t>
      </w:r>
      <w:r w:rsidRPr="00554EEB"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54EEB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i/>
          <w:sz w:val="24"/>
          <w:szCs w:val="24"/>
        </w:rPr>
        <w:t>, Haslo)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31" w:name="_MON_1411631377"/>
    <w:bookmarkEnd w:id="31"/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2" type="#_x0000_t75" style="width:453.9pt;height:47.75pt" o:ole="">
            <v:imagedata r:id="rId24" o:title=""/>
          </v:shape>
          <o:OLEObject Type="Embed" ProgID="Word.Picture.8" ShapeID="_x0000_i1032" DrawAspect="Content" ObjectID="_1414333662" r:id="rId25"/>
        </w:objec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PRACOWNIK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3C7D5E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STANOWISKO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3C7D5E">
        <w:rPr>
          <w:rFonts w:ascii="Times New Roman" w:hAnsi="Times New Roman" w:cs="Times New Roman"/>
          <w:i/>
          <w:sz w:val="24"/>
          <w:szCs w:val="24"/>
          <w:u w:val="single"/>
        </w:rPr>
        <w:t>Identyfikator</w:t>
      </w:r>
      <w:r>
        <w:rPr>
          <w:rFonts w:ascii="Times New Roman" w:hAnsi="Times New Roman" w:cs="Times New Roman"/>
          <w:i/>
          <w:sz w:val="24"/>
          <w:szCs w:val="24"/>
        </w:rPr>
        <w:t>, Stanowisko)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t>Zajmuje</w:t>
      </w:r>
      <w:r>
        <w:rPr>
          <w:color w:val="000000" w:themeColor="text1"/>
          <w:lang w:val="pl-PL"/>
        </w:rPr>
        <w:t xml:space="preserve"> (PRACOWNIK(0,N) : STANOWISKO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Pracownicy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Poczta, #Identyfikator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3C7D5E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Stanowiska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3C7D5E">
        <w:rPr>
          <w:rFonts w:ascii="Times New Roman" w:hAnsi="Times New Roman" w:cs="Times New Roman"/>
          <w:i/>
          <w:sz w:val="24"/>
          <w:szCs w:val="24"/>
          <w:u w:val="single"/>
        </w:rPr>
        <w:t>Identyfikator</w:t>
      </w:r>
      <w:r>
        <w:rPr>
          <w:rFonts w:ascii="Times New Roman" w:hAnsi="Times New Roman" w:cs="Times New Roman"/>
          <w:i/>
          <w:sz w:val="24"/>
          <w:szCs w:val="24"/>
        </w:rPr>
        <w:t>, Stanowisko)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32" w:name="_MON_1411631420"/>
    <w:bookmarkEnd w:id="32"/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3" type="#_x0000_t75" style="width:453.9pt;height:47.75pt" o:ole="">
            <v:imagedata r:id="rId26" o:title=""/>
          </v:shape>
          <o:OLEObject Type="Embed" ProgID="Word.Picture.8" ShapeID="_x0000_i1033" DrawAspect="Content" ObjectID="_1414333663" r:id="rId27"/>
        </w:objec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Pr="003C7D5E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KSIĘGOWOŚĆ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3C7D5E">
        <w:rPr>
          <w:rFonts w:ascii="Times New Roman" w:hAnsi="Times New Roman" w:cs="Times New Roman"/>
          <w:i/>
          <w:sz w:val="24"/>
          <w:szCs w:val="24"/>
          <w:u w:val="single"/>
        </w:rPr>
        <w:t>IdTransakcji</w:t>
      </w:r>
      <w:r>
        <w:rPr>
          <w:rFonts w:ascii="Times New Roman" w:hAnsi="Times New Roman" w:cs="Times New Roman"/>
          <w:i/>
          <w:sz w:val="24"/>
          <w:szCs w:val="24"/>
        </w:rPr>
        <w:t xml:space="preserve"> Data_wykonania, Kwota)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</w:t>
      </w:r>
      <w:r w:rsidRPr="00AC36BC">
        <w:rPr>
          <w:rFonts w:ascii="Times New Roman" w:hAnsi="Times New Roman" w:cs="Times New Roman"/>
          <w:b/>
          <w:sz w:val="24"/>
          <w:szCs w:val="24"/>
        </w:rPr>
        <w:t>ENIE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t>DotyczyZamów</w:t>
      </w:r>
      <w:r w:rsidRPr="0079101C">
        <w:rPr>
          <w:color w:val="000000" w:themeColor="text1"/>
          <w:lang w:val="pl-PL"/>
        </w:rPr>
        <w:t xml:space="preserve"> (</w:t>
      </w:r>
      <w:r>
        <w:rPr>
          <w:color w:val="000000" w:themeColor="text1"/>
          <w:lang w:val="pl-PL"/>
        </w:rPr>
        <w:t>KSIEGOWOŚĆ</w:t>
      </w:r>
      <w:r w:rsidRPr="0079101C">
        <w:rPr>
          <w:color w:val="000000" w:themeColor="text1"/>
          <w:lang w:val="pl-PL"/>
        </w:rPr>
        <w:t xml:space="preserve">(0,N) : </w:t>
      </w:r>
      <w:r>
        <w:rPr>
          <w:color w:val="000000" w:themeColor="text1"/>
          <w:lang w:val="pl-PL"/>
        </w:rPr>
        <w:t>ZAMÓWIENIE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Księgowości </w:t>
      </w:r>
      <w:r>
        <w:rPr>
          <w:rFonts w:ascii="Times New Roman" w:hAnsi="Times New Roman" w:cs="Times New Roman"/>
          <w:i/>
          <w:sz w:val="24"/>
          <w:szCs w:val="24"/>
        </w:rPr>
        <w:t>(IdTransakcji Data_wykonania, Kwota, #IdZamówienia)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Zamówienia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33" w:name="_MON_1411631499"/>
    <w:bookmarkEnd w:id="33"/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4" type="#_x0000_t75" style="width:453.9pt;height:47.75pt" o:ole="">
            <v:imagedata r:id="rId28" o:title=""/>
          </v:shape>
          <o:OLEObject Type="Embed" ProgID="Word.Picture.8" ShapeID="_x0000_i1034" DrawAspect="Content" ObjectID="_1414333664" r:id="rId29"/>
        </w:objec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Pr="003C7D5E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KSIĘGOWOŚĆ </w:t>
      </w:r>
      <w:r>
        <w:rPr>
          <w:rFonts w:ascii="Times New Roman" w:hAnsi="Times New Roman" w:cs="Times New Roman"/>
          <w:i/>
          <w:sz w:val="24"/>
          <w:szCs w:val="24"/>
        </w:rPr>
        <w:t>(IdTransakcji Data_wykonania, Kwota)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BA0B45" w:rsidRDefault="00383F09" w:rsidP="00383F09">
      <w:pPr>
        <w:pStyle w:val="ShortReturnAddress"/>
        <w:spacing w:line="276" w:lineRule="auto"/>
        <w:rPr>
          <w:lang w:val="pl-PL"/>
        </w:rPr>
      </w:pPr>
      <w:r>
        <w:rPr>
          <w:b/>
          <w:bCs/>
          <w:color w:val="000000" w:themeColor="text1"/>
          <w:lang w:val="pl-PL"/>
        </w:rPr>
        <w:t>DotyczyDostawy</w:t>
      </w:r>
      <w:r w:rsidRPr="0079101C">
        <w:rPr>
          <w:color w:val="000000" w:themeColor="text1"/>
          <w:lang w:val="pl-PL"/>
        </w:rPr>
        <w:t xml:space="preserve"> (</w:t>
      </w:r>
      <w:r>
        <w:rPr>
          <w:color w:val="000000" w:themeColor="text1"/>
          <w:lang w:val="pl-PL"/>
        </w:rPr>
        <w:t>KSIEGOWOŚĆ</w:t>
      </w:r>
      <w:r w:rsidRPr="0079101C">
        <w:rPr>
          <w:color w:val="000000" w:themeColor="text1"/>
          <w:lang w:val="pl-PL"/>
        </w:rPr>
        <w:t xml:space="preserve">(0,N) : </w:t>
      </w:r>
      <w:r>
        <w:rPr>
          <w:color w:val="000000" w:themeColor="text1"/>
          <w:lang w:val="pl-PL"/>
        </w:rPr>
        <w:t>DOSTAWA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Księgowości </w:t>
      </w:r>
      <w:r>
        <w:rPr>
          <w:rFonts w:ascii="Times New Roman" w:hAnsi="Times New Roman" w:cs="Times New Roman"/>
          <w:i/>
          <w:sz w:val="24"/>
          <w:szCs w:val="24"/>
        </w:rPr>
        <w:t>(IdTransakcji Data_wykonania, Kwota, #IdDostawy)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55461A" w:rsidRDefault="00383F09" w:rsidP="0055461A">
      <w:pPr>
        <w:pStyle w:val="Heading2"/>
        <w:numPr>
          <w:ilvl w:val="0"/>
          <w:numId w:val="0"/>
        </w:numPr>
        <w:ind w:left="576"/>
        <w:rPr>
          <w:rFonts w:ascii="Times New Roman" w:hAnsi="Times New Roman" w:cs="Times New Roman"/>
          <w:sz w:val="28"/>
          <w:szCs w:val="28"/>
        </w:rPr>
      </w:pPr>
    </w:p>
    <w:p w:rsidR="00383F09" w:rsidRPr="0055461A" w:rsidRDefault="00383F09" w:rsidP="0055461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5461A">
        <w:rPr>
          <w:rFonts w:ascii="Times New Roman" w:hAnsi="Times New Roman" w:cs="Times New Roman"/>
          <w:sz w:val="28"/>
          <w:szCs w:val="28"/>
        </w:rPr>
        <w:t xml:space="preserve"> </w:t>
      </w:r>
      <w:bookmarkStart w:id="34" w:name="_Toc340591836"/>
      <w:r w:rsidRPr="0055461A">
        <w:rPr>
          <w:rFonts w:ascii="Times New Roman" w:hAnsi="Times New Roman" w:cs="Times New Roman"/>
          <w:sz w:val="28"/>
          <w:szCs w:val="28"/>
        </w:rPr>
        <w:t>Definicje schematów relacji</w:t>
      </w:r>
      <w:bookmarkEnd w:id="14"/>
      <w:bookmarkEnd w:id="34"/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REL/001 Klienci/Klient</w:t>
      </w:r>
    </w:p>
    <w:tbl>
      <w:tblPr>
        <w:tblW w:w="10538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18"/>
        <w:gridCol w:w="1980"/>
        <w:gridCol w:w="1080"/>
        <w:gridCol w:w="1080"/>
        <w:gridCol w:w="820"/>
        <w:gridCol w:w="1260"/>
        <w:gridCol w:w="1293"/>
        <w:gridCol w:w="1307"/>
      </w:tblGrid>
      <w:tr w:rsidR="00383F09" w:rsidRPr="00E17048" w:rsidTr="00383F09">
        <w:trPr>
          <w:trHeight w:val="315"/>
        </w:trPr>
        <w:tc>
          <w:tcPr>
            <w:tcW w:w="10538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9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82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293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NIK</w:t>
            </w:r>
          </w:p>
        </w:tc>
        <w:tc>
          <w:tcPr>
            <w:tcW w:w="19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29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Nazwa_firmy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VARCHAR2(5</w:t>
            </w: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Nazwisko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300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23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2951"/>
      </w:tblGrid>
      <w:tr w:rsidR="00383F09" w:rsidRPr="00E17048" w:rsidTr="00383F09">
        <w:trPr>
          <w:trHeight w:val="315"/>
        </w:trPr>
        <w:tc>
          <w:tcPr>
            <w:tcW w:w="472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95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NIK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identyfikacyjny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NIP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NIP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Nazwa_firmy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Nazwa firmy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Nazwisko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Nazwisko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Imię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Imię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Miasto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Nazwa miasta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Ulica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Nazwa ulicy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domu/mieszkania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Kod pocztowy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Kod pocztowy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Poczta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Miasto urzędu pocztowego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Telefon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telefonu kontaktowego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</w:rPr>
      </w:pPr>
    </w:p>
    <w:p w:rsidR="00383F09" w:rsidRPr="00D654F7" w:rsidRDefault="00383F09" w:rsidP="00383F09">
      <w:pPr>
        <w:pStyle w:val="NoSpacing"/>
        <w:rPr>
          <w:rFonts w:ascii="Times New Roman" w:hAnsi="Times New Roman" w:cs="Times New Roman"/>
          <w:b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Przykładowe dane w tabeli: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70"/>
        <w:gridCol w:w="1423"/>
        <w:gridCol w:w="1984"/>
        <w:gridCol w:w="1418"/>
        <w:gridCol w:w="992"/>
        <w:gridCol w:w="1559"/>
        <w:gridCol w:w="1418"/>
        <w:gridCol w:w="1134"/>
      </w:tblGrid>
      <w:tr w:rsidR="00383F09" w:rsidRPr="00D654F7" w:rsidTr="00383F09">
        <w:tc>
          <w:tcPr>
            <w:tcW w:w="67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NIK</w:t>
            </w:r>
          </w:p>
        </w:tc>
        <w:tc>
          <w:tcPr>
            <w:tcW w:w="142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NIP</w:t>
            </w:r>
          </w:p>
        </w:tc>
        <w:tc>
          <w:tcPr>
            <w:tcW w:w="198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Nazwa_firmy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Nazwisko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Imie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Miasto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Ulica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Numer</w:t>
            </w:r>
          </w:p>
        </w:tc>
      </w:tr>
      <w:tr w:rsidR="00383F09" w:rsidRPr="00D654F7" w:rsidTr="00383F09">
        <w:tc>
          <w:tcPr>
            <w:tcW w:w="670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</w:t>
            </w:r>
          </w:p>
        </w:tc>
        <w:tc>
          <w:tcPr>
            <w:tcW w:w="1423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1489547826</w:t>
            </w:r>
          </w:p>
        </w:tc>
        <w:tc>
          <w:tcPr>
            <w:tcW w:w="1984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Grabiński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Michał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Wrocław</w:t>
            </w:r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Krótka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5/6</w:t>
            </w:r>
          </w:p>
        </w:tc>
      </w:tr>
      <w:tr w:rsidR="00383F09" w:rsidRPr="00D654F7" w:rsidTr="00383F09">
        <w:tc>
          <w:tcPr>
            <w:tcW w:w="670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2</w:t>
            </w:r>
          </w:p>
        </w:tc>
        <w:tc>
          <w:tcPr>
            <w:tcW w:w="142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1486589325</w:t>
            </w:r>
          </w:p>
        </w:tc>
        <w:tc>
          <w:tcPr>
            <w:tcW w:w="1984" w:type="dxa"/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Gąbka</w:t>
            </w:r>
          </w:p>
        </w:tc>
        <w:tc>
          <w:tcPr>
            <w:tcW w:w="992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Łukasz</w:t>
            </w:r>
          </w:p>
        </w:tc>
        <w:tc>
          <w:tcPr>
            <w:tcW w:w="1559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Granowiec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Bliska</w:t>
            </w:r>
          </w:p>
        </w:tc>
        <w:tc>
          <w:tcPr>
            <w:tcW w:w="1134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10/0</w:t>
            </w:r>
          </w:p>
        </w:tc>
      </w:tr>
      <w:tr w:rsidR="00383F09" w:rsidRPr="00D654F7" w:rsidTr="00383F09">
        <w:tc>
          <w:tcPr>
            <w:tcW w:w="670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3</w:t>
            </w:r>
          </w:p>
        </w:tc>
        <w:tc>
          <w:tcPr>
            <w:tcW w:w="142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5478963254</w:t>
            </w:r>
          </w:p>
        </w:tc>
        <w:tc>
          <w:tcPr>
            <w:tcW w:w="1984" w:type="dxa"/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654F7">
              <w:rPr>
                <w:rFonts w:ascii="Times New Roman" w:hAnsi="Times New Roman" w:cs="Times New Roman"/>
              </w:rPr>
              <w:t>Agrotech sp. z o. o.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992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559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Łódź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Mała</w:t>
            </w:r>
          </w:p>
        </w:tc>
        <w:tc>
          <w:tcPr>
            <w:tcW w:w="1134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22/14</w:t>
            </w:r>
          </w:p>
        </w:tc>
      </w:tr>
      <w:tr w:rsidR="00383F09" w:rsidRPr="00D654F7" w:rsidTr="00383F09">
        <w:tc>
          <w:tcPr>
            <w:tcW w:w="670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4</w:t>
            </w:r>
          </w:p>
        </w:tc>
        <w:tc>
          <w:tcPr>
            <w:tcW w:w="142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984" w:type="dxa"/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Nowak-Kowalska</w:t>
            </w:r>
          </w:p>
        </w:tc>
        <w:tc>
          <w:tcPr>
            <w:tcW w:w="992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Anna</w:t>
            </w:r>
          </w:p>
        </w:tc>
        <w:tc>
          <w:tcPr>
            <w:tcW w:w="1559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Warszawa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3-go maja</w:t>
            </w:r>
          </w:p>
        </w:tc>
        <w:tc>
          <w:tcPr>
            <w:tcW w:w="1134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7/0</w:t>
            </w:r>
          </w:p>
        </w:tc>
      </w:tr>
      <w:tr w:rsidR="00383F09" w:rsidRPr="00D654F7" w:rsidTr="00383F09">
        <w:tc>
          <w:tcPr>
            <w:tcW w:w="670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5</w:t>
            </w:r>
          </w:p>
        </w:tc>
        <w:tc>
          <w:tcPr>
            <w:tcW w:w="142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1343829573</w:t>
            </w:r>
          </w:p>
        </w:tc>
        <w:tc>
          <w:tcPr>
            <w:tcW w:w="1984" w:type="dxa"/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654F7">
              <w:rPr>
                <w:rFonts w:ascii="Times New Roman" w:hAnsi="Times New Roman" w:cs="Times New Roman"/>
              </w:rPr>
              <w:t>Hedonos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992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559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Bielsko-</w:t>
            </w: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Biała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Pl. Solny</w:t>
            </w:r>
          </w:p>
        </w:tc>
        <w:tc>
          <w:tcPr>
            <w:tcW w:w="1134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14/23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093"/>
        <w:gridCol w:w="1701"/>
        <w:gridCol w:w="1417"/>
      </w:tblGrid>
      <w:tr w:rsidR="00383F09" w:rsidTr="00383F09">
        <w:tc>
          <w:tcPr>
            <w:tcW w:w="2093" w:type="dxa"/>
            <w:tcBorders>
              <w:top w:val="single" w:sz="18" w:space="0" w:color="auto"/>
              <w:bottom w:val="single" w:sz="18" w:space="0" w:color="auto"/>
            </w:tcBorders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Kod_pocztowy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Poczta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8" w:space="0" w:color="auto"/>
            </w:tcBorders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Telefon</w:t>
            </w:r>
          </w:p>
        </w:tc>
      </w:tr>
      <w:tr w:rsidR="00383F09" w:rsidTr="00383F09"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58-309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746660025</w:t>
            </w:r>
          </w:p>
        </w:tc>
      </w:tr>
      <w:tr w:rsidR="00383F09" w:rsidTr="00383F09">
        <w:tc>
          <w:tcPr>
            <w:tcW w:w="209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62-301</w:t>
            </w:r>
          </w:p>
        </w:tc>
        <w:tc>
          <w:tcPr>
            <w:tcW w:w="1701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Odolanów</w:t>
            </w:r>
          </w:p>
        </w:tc>
        <w:tc>
          <w:tcPr>
            <w:tcW w:w="1417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505930025</w:t>
            </w:r>
          </w:p>
        </w:tc>
      </w:tr>
      <w:tr w:rsidR="00383F09" w:rsidTr="00383F09">
        <w:tc>
          <w:tcPr>
            <w:tcW w:w="209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35-140</w:t>
            </w:r>
          </w:p>
        </w:tc>
        <w:tc>
          <w:tcPr>
            <w:tcW w:w="1701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Łódź</w:t>
            </w:r>
          </w:p>
        </w:tc>
        <w:tc>
          <w:tcPr>
            <w:tcW w:w="1417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505930044</w:t>
            </w:r>
          </w:p>
        </w:tc>
      </w:tr>
      <w:tr w:rsidR="00383F09" w:rsidTr="00383F09">
        <w:tc>
          <w:tcPr>
            <w:tcW w:w="209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13-500</w:t>
            </w:r>
          </w:p>
        </w:tc>
        <w:tc>
          <w:tcPr>
            <w:tcW w:w="1701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Warszaw</w:t>
            </w:r>
          </w:p>
        </w:tc>
        <w:tc>
          <w:tcPr>
            <w:tcW w:w="1417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637305050</w:t>
            </w:r>
          </w:p>
        </w:tc>
      </w:tr>
      <w:tr w:rsidR="00383F09" w:rsidTr="00383F09">
        <w:tc>
          <w:tcPr>
            <w:tcW w:w="209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52-453</w:t>
            </w:r>
          </w:p>
        </w:tc>
        <w:tc>
          <w:tcPr>
            <w:tcW w:w="1701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Bielsko-</w:t>
            </w: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Biała</w:t>
            </w:r>
          </w:p>
        </w:tc>
        <w:tc>
          <w:tcPr>
            <w:tcW w:w="1417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REL/002 Dostawcy/Dostawca</w:t>
      </w:r>
    </w:p>
    <w:tbl>
      <w:tblPr>
        <w:tblW w:w="10223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688"/>
        <w:gridCol w:w="1080"/>
        <w:gridCol w:w="1080"/>
        <w:gridCol w:w="820"/>
        <w:gridCol w:w="1260"/>
        <w:gridCol w:w="1160"/>
        <w:gridCol w:w="1275"/>
      </w:tblGrid>
      <w:tr w:rsidR="00383F09" w:rsidRPr="00E17048" w:rsidTr="00383F09">
        <w:trPr>
          <w:trHeight w:val="315"/>
        </w:trPr>
        <w:tc>
          <w:tcPr>
            <w:tcW w:w="10223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lastRenderedPageBreak/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8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82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1688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REGON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 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VARCHAR2(15</w:t>
            </w: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_dostawcy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</w:t>
            </w: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sz w:val="18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18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18"/>
          <w:szCs w:val="24"/>
        </w:rPr>
      </w:pPr>
    </w:p>
    <w:tbl>
      <w:tblPr>
        <w:tblW w:w="495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183"/>
      </w:tblGrid>
      <w:tr w:rsidR="00383F09" w:rsidRPr="00E17048" w:rsidTr="00383F09">
        <w:trPr>
          <w:trHeight w:val="315"/>
        </w:trPr>
        <w:tc>
          <w:tcPr>
            <w:tcW w:w="495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183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identyfikacyjny dostawcy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REGON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Pełna nazwa firmy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REGON firmy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_dostawcy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NIP firmy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Nazwa miasta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Nazwa ulicy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domu/mieszkania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Kod pocztowy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Miasto urzędu pocztowego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telefonu kontaktowego</w:t>
            </w:r>
          </w:p>
        </w:tc>
      </w:tr>
    </w:tbl>
    <w:p w:rsidR="00383F09" w:rsidRDefault="00383F09" w:rsidP="00383F09">
      <w:pPr>
        <w:pStyle w:val="NoSpacing"/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</w:pPr>
    </w:p>
    <w:p w:rsidR="00383F09" w:rsidRDefault="00383F09" w:rsidP="00383F09">
      <w:pPr>
        <w:pStyle w:val="NoSpacing"/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9372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17"/>
        <w:gridCol w:w="1286"/>
        <w:gridCol w:w="1407"/>
        <w:gridCol w:w="1754"/>
        <w:gridCol w:w="1843"/>
        <w:gridCol w:w="1417"/>
        <w:gridCol w:w="1048"/>
      </w:tblGrid>
      <w:tr w:rsidR="00383F09" w:rsidRPr="00E17048" w:rsidTr="00383F09">
        <w:trPr>
          <w:trHeight w:val="570"/>
        </w:trPr>
        <w:tc>
          <w:tcPr>
            <w:tcW w:w="61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NID</w:t>
            </w:r>
          </w:p>
        </w:tc>
        <w:tc>
          <w:tcPr>
            <w:tcW w:w="128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REGON</w:t>
            </w:r>
          </w:p>
        </w:tc>
        <w:tc>
          <w:tcPr>
            <w:tcW w:w="14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NIP</w:t>
            </w:r>
          </w:p>
        </w:tc>
        <w:tc>
          <w:tcPr>
            <w:tcW w:w="175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_dostawcy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Miasto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Ulica</w:t>
            </w:r>
          </w:p>
        </w:tc>
        <w:tc>
          <w:tcPr>
            <w:tcW w:w="104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 xml:space="preserve">Numer 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  <w:tcBorders>
              <w:top w:val="single" w:sz="18" w:space="0" w:color="auto"/>
            </w:tcBorders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128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145621478</w:t>
            </w:r>
          </w:p>
        </w:tc>
        <w:tc>
          <w:tcPr>
            <w:tcW w:w="1407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8547852356</w:t>
            </w:r>
          </w:p>
        </w:tc>
        <w:tc>
          <w:tcPr>
            <w:tcW w:w="1754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Witex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Poznań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Długa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10/2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125469853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6548123579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Poldex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Ścinawka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Szeroka</w:t>
            </w:r>
          </w:p>
        </w:tc>
        <w:tc>
          <w:tcPr>
            <w:tcW w:w="1048" w:type="dxa"/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16/0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654789523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1257896541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Parker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Wałbrzych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Miękka</w:t>
            </w:r>
          </w:p>
        </w:tc>
        <w:tc>
          <w:tcPr>
            <w:tcW w:w="1048" w:type="dxa"/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8/0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423214635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9812401341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Max-us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Biel</w:t>
            </w: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s</w:t>
            </w: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ko-Biała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3-go maja</w:t>
            </w:r>
          </w:p>
        </w:tc>
        <w:tc>
          <w:tcPr>
            <w:tcW w:w="1048" w:type="dxa"/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13/7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5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142356741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2141013721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Tom Tom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Gościejewice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</w:p>
        </w:tc>
        <w:tc>
          <w:tcPr>
            <w:tcW w:w="1048" w:type="dxa"/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1/0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985"/>
        <w:gridCol w:w="1843"/>
        <w:gridCol w:w="1417"/>
      </w:tblGrid>
      <w:tr w:rsidR="00383F09" w:rsidTr="00383F09">
        <w:tc>
          <w:tcPr>
            <w:tcW w:w="198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pocztowy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Poczta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Telefon</w:t>
            </w:r>
          </w:p>
        </w:tc>
      </w:tr>
      <w:tr w:rsidR="00383F09" w:rsidTr="00383F09">
        <w:tc>
          <w:tcPr>
            <w:tcW w:w="1985" w:type="dxa"/>
            <w:tcBorders>
              <w:top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40-210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Poznań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856660032</w:t>
            </w:r>
          </w:p>
        </w:tc>
      </w:tr>
      <w:tr w:rsidR="00383F09" w:rsidTr="00383F09">
        <w:tc>
          <w:tcPr>
            <w:tcW w:w="1985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58-350</w:t>
            </w:r>
          </w:p>
        </w:tc>
        <w:tc>
          <w:tcPr>
            <w:tcW w:w="1843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Ścinawka</w:t>
            </w:r>
          </w:p>
        </w:tc>
        <w:tc>
          <w:tcPr>
            <w:tcW w:w="1417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746663354</w:t>
            </w:r>
          </w:p>
        </w:tc>
      </w:tr>
      <w:tr w:rsidR="00383F09" w:rsidTr="00383F09">
        <w:tc>
          <w:tcPr>
            <w:tcW w:w="1985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58-310</w:t>
            </w:r>
          </w:p>
        </w:tc>
        <w:tc>
          <w:tcPr>
            <w:tcW w:w="1843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Wałbrzych</w:t>
            </w:r>
          </w:p>
        </w:tc>
        <w:tc>
          <w:tcPr>
            <w:tcW w:w="1417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746658942</w:t>
            </w:r>
          </w:p>
        </w:tc>
      </w:tr>
      <w:tr w:rsidR="00383F09" w:rsidTr="00383F09">
        <w:tc>
          <w:tcPr>
            <w:tcW w:w="1985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53-450</w:t>
            </w:r>
          </w:p>
        </w:tc>
        <w:tc>
          <w:tcPr>
            <w:tcW w:w="1843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Biel</w:t>
            </w: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s</w:t>
            </w: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ko-Biała</w:t>
            </w:r>
          </w:p>
        </w:tc>
        <w:tc>
          <w:tcPr>
            <w:tcW w:w="1417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</w:p>
        </w:tc>
      </w:tr>
      <w:tr w:rsidR="00383F09" w:rsidTr="00383F09">
        <w:tc>
          <w:tcPr>
            <w:tcW w:w="1985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12-346</w:t>
            </w:r>
          </w:p>
        </w:tc>
        <w:tc>
          <w:tcPr>
            <w:tcW w:w="1843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Kraków</w:t>
            </w:r>
          </w:p>
        </w:tc>
        <w:tc>
          <w:tcPr>
            <w:tcW w:w="1417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REL/003 Pracownicy/Pracownik</w:t>
      </w:r>
    </w:p>
    <w:tbl>
      <w:tblPr>
        <w:tblW w:w="1050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693"/>
        <w:gridCol w:w="1080"/>
        <w:gridCol w:w="1080"/>
        <w:gridCol w:w="629"/>
        <w:gridCol w:w="1260"/>
        <w:gridCol w:w="1359"/>
        <w:gridCol w:w="1559"/>
      </w:tblGrid>
      <w:tr w:rsidR="00383F09" w:rsidRPr="00E17048" w:rsidTr="00383F09">
        <w:trPr>
          <w:trHeight w:val="315"/>
        </w:trPr>
        <w:tc>
          <w:tcPr>
            <w:tcW w:w="1050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35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16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35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Nazwisko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PESEL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Stanowisko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Stanowisko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423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2651"/>
      </w:tblGrid>
      <w:tr w:rsidR="00383F09" w:rsidRPr="00E17048" w:rsidTr="00383F09">
        <w:trPr>
          <w:trHeight w:val="315"/>
        </w:trPr>
        <w:tc>
          <w:tcPr>
            <w:tcW w:w="442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65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NP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Nazwisko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Nazwisko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Imie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Imię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PESEL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PESEL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NIP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NIP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Miasto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Nazwa miasta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Ulica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Nazwa ulicy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domu/mieszkania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Kod_</w:t>
            </w: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pocztowy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Kod pocztowy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Poczta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Miasto urzędu pocztowego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Stanowisko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Zajmowane stanowisko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0F0F33" w:rsidRDefault="00383F09" w:rsidP="00383F09">
      <w:pPr>
        <w:pStyle w:val="NoSpacing"/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10575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08"/>
        <w:gridCol w:w="1099"/>
        <w:gridCol w:w="818"/>
        <w:gridCol w:w="1648"/>
        <w:gridCol w:w="1373"/>
        <w:gridCol w:w="1275"/>
        <w:gridCol w:w="2321"/>
        <w:gridCol w:w="1433"/>
      </w:tblGrid>
      <w:tr w:rsidR="00383F09" w:rsidRPr="000F0F33" w:rsidTr="00383F09">
        <w:trPr>
          <w:trHeight w:val="480"/>
        </w:trPr>
        <w:tc>
          <w:tcPr>
            <w:tcW w:w="60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NP</w:t>
            </w:r>
          </w:p>
        </w:tc>
        <w:tc>
          <w:tcPr>
            <w:tcW w:w="109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Nazwisko</w:t>
            </w:r>
          </w:p>
        </w:tc>
        <w:tc>
          <w:tcPr>
            <w:tcW w:w="8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Imie</w:t>
            </w:r>
          </w:p>
        </w:tc>
        <w:tc>
          <w:tcPr>
            <w:tcW w:w="164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PESEL</w:t>
            </w:r>
          </w:p>
        </w:tc>
        <w:tc>
          <w:tcPr>
            <w:tcW w:w="137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NIP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Miasto</w:t>
            </w:r>
          </w:p>
        </w:tc>
        <w:tc>
          <w:tcPr>
            <w:tcW w:w="232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Ulica</w:t>
            </w:r>
          </w:p>
        </w:tc>
        <w:tc>
          <w:tcPr>
            <w:tcW w:w="143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Numer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1099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Chudy</w:t>
            </w:r>
          </w:p>
        </w:tc>
        <w:tc>
          <w:tcPr>
            <w:tcW w:w="81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Jan</w:t>
            </w:r>
          </w:p>
        </w:tc>
        <w:tc>
          <w:tcPr>
            <w:tcW w:w="164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89031301263</w:t>
            </w:r>
          </w:p>
        </w:tc>
        <w:tc>
          <w:tcPr>
            <w:tcW w:w="137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3568421589</w:t>
            </w:r>
          </w:p>
        </w:tc>
        <w:tc>
          <w:tcPr>
            <w:tcW w:w="1275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Główna</w:t>
            </w:r>
          </w:p>
        </w:tc>
        <w:tc>
          <w:tcPr>
            <w:tcW w:w="143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11/0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Gaweł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Jan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85041565895</w:t>
            </w:r>
          </w:p>
        </w:tc>
        <w:tc>
          <w:tcPr>
            <w:tcW w:w="137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3247514895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Główna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23/5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Nowak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Józef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82030125653</w:t>
            </w:r>
          </w:p>
        </w:tc>
        <w:tc>
          <w:tcPr>
            <w:tcW w:w="137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3145896524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Krótka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9/0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Kowalski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Marek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70031504529</w:t>
            </w:r>
          </w:p>
        </w:tc>
        <w:tc>
          <w:tcPr>
            <w:tcW w:w="137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9248294572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3-go maja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14/2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Kowal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Anna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73121234849</w:t>
            </w:r>
          </w:p>
        </w:tc>
        <w:tc>
          <w:tcPr>
            <w:tcW w:w="137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6543890678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Pl. Solny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1/0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01"/>
        <w:gridCol w:w="1701"/>
        <w:gridCol w:w="1843"/>
      </w:tblGrid>
      <w:tr w:rsidR="00383F09" w:rsidTr="00383F09"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lastRenderedPageBreak/>
              <w:t>Kod_</w:t>
            </w: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pocztowy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Poczta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Stanowisko</w:t>
            </w:r>
          </w:p>
        </w:tc>
      </w:tr>
      <w:tr w:rsidR="00383F09" w:rsidTr="00383F09"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51-310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</w:tr>
      <w:tr w:rsidR="00383F09" w:rsidTr="00383F09"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51-310</w:t>
            </w:r>
          </w:p>
        </w:tc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</w:tr>
      <w:tr w:rsidR="00383F09" w:rsidTr="00383F09"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51-311</w:t>
            </w:r>
          </w:p>
        </w:tc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</w:tr>
      <w:tr w:rsidR="00383F09" w:rsidTr="00383F09"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51-145</w:t>
            </w:r>
          </w:p>
        </w:tc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</w:tr>
      <w:tr w:rsidR="00383F09" w:rsidTr="00383F09"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53-245</w:t>
            </w:r>
          </w:p>
        </w:tc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REL/004 Zamówienia/Zamówienie</w:t>
      </w:r>
    </w:p>
    <w:tbl>
      <w:tblPr>
        <w:tblW w:w="1057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633"/>
        <w:gridCol w:w="1645"/>
        <w:gridCol w:w="940"/>
        <w:gridCol w:w="1045"/>
        <w:gridCol w:w="1850"/>
        <w:gridCol w:w="1294"/>
        <w:gridCol w:w="872"/>
        <w:gridCol w:w="1296"/>
      </w:tblGrid>
      <w:tr w:rsidR="00383F09" w:rsidRPr="00E17048" w:rsidTr="00383F09">
        <w:trPr>
          <w:trHeight w:val="315"/>
        </w:trPr>
        <w:tc>
          <w:tcPr>
            <w:tcW w:w="10575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6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4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94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4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185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9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872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29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IdZamo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wienia</w:t>
            </w:r>
          </w:p>
        </w:tc>
        <w:tc>
          <w:tcPr>
            <w:tcW w:w="164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9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8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87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29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NIK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Klienci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Pracownicy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nil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_zamowienia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1645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VARCHAR2(20)</w:t>
            </w:r>
          </w:p>
        </w:tc>
        <w:tc>
          <w:tcPr>
            <w:tcW w:w="9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85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DB1681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IN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(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‘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niezrealizowane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’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, 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‘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zrealizowane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’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294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2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6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7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959"/>
      </w:tblGrid>
      <w:tr w:rsidR="00383F09" w:rsidRPr="00E17048" w:rsidTr="00383F09">
        <w:trPr>
          <w:trHeight w:val="315"/>
        </w:trPr>
        <w:tc>
          <w:tcPr>
            <w:tcW w:w="573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959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IdZamo</w:t>
            </w: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wienia</w:t>
            </w:r>
          </w:p>
        </w:tc>
        <w:tc>
          <w:tcPr>
            <w:tcW w:w="395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identyfikacyjny zamówienia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NIK</w:t>
            </w:r>
          </w:p>
        </w:tc>
        <w:tc>
          <w:tcPr>
            <w:tcW w:w="3959" w:type="dxa"/>
            <w:tcBorders>
              <w:top w:val="single" w:sz="2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Identyfikator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NP</w:t>
            </w:r>
          </w:p>
        </w:tc>
        <w:tc>
          <w:tcPr>
            <w:tcW w:w="3959" w:type="dxa"/>
            <w:tcBorders>
              <w:top w:val="single" w:sz="2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Numer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Data_zamowienia</w:t>
            </w:r>
          </w:p>
        </w:tc>
        <w:tc>
          <w:tcPr>
            <w:tcW w:w="3959" w:type="dxa"/>
            <w:tcBorders>
              <w:top w:val="single" w:sz="2" w:space="0" w:color="auto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Data złożenia zamówienia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Status</w:t>
            </w:r>
          </w:p>
        </w:tc>
        <w:tc>
          <w:tcPr>
            <w:tcW w:w="3959" w:type="dxa"/>
            <w:tcBorders>
              <w:top w:val="single" w:sz="2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Status zamówienia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B16BD3" w:rsidRDefault="00383F09" w:rsidP="00383F09">
      <w:pPr>
        <w:pStyle w:val="NoSpacing"/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795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10"/>
        <w:gridCol w:w="1540"/>
        <w:gridCol w:w="540"/>
        <w:gridCol w:w="1924"/>
        <w:gridCol w:w="2441"/>
      </w:tblGrid>
      <w:tr w:rsidR="00383F09" w:rsidRPr="00B16BD3" w:rsidTr="00383F09">
        <w:trPr>
          <w:trHeight w:val="285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IdZamo</w:t>
            </w:r>
            <w:r w:rsidRPr="00B16BD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wienia</w:t>
            </w:r>
          </w:p>
        </w:tc>
        <w:tc>
          <w:tcPr>
            <w:tcW w:w="154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NIK</w:t>
            </w:r>
          </w:p>
        </w:tc>
        <w:tc>
          <w:tcPr>
            <w:tcW w:w="54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NP</w:t>
            </w:r>
          </w:p>
        </w:tc>
        <w:tc>
          <w:tcPr>
            <w:tcW w:w="1924" w:type="dxa"/>
            <w:tcBorders>
              <w:top w:val="single" w:sz="18" w:space="0" w:color="auto"/>
              <w:left w:val="nil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Data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B16BD3">
              <w:rPr>
                <w:rFonts w:ascii="Times New Roman" w:eastAsia="Times New Roman" w:hAnsi="Times New Roman" w:cs="Times New Roman"/>
                <w:b/>
                <w:lang w:eastAsia="pl-PL"/>
              </w:rPr>
              <w:t>Status</w:t>
            </w:r>
          </w:p>
        </w:tc>
      </w:tr>
      <w:tr w:rsidR="00383F09" w:rsidRPr="00B16BD3" w:rsidTr="00383F09">
        <w:trPr>
          <w:trHeight w:val="285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15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5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92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18.04.2011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niezrealizowane</w:t>
            </w:r>
          </w:p>
        </w:tc>
      </w:tr>
      <w:tr w:rsidR="00383F09" w:rsidRPr="00B16BD3" w:rsidTr="00383F09">
        <w:trPr>
          <w:trHeight w:val="285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18.04.2011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zrealizowane</w:t>
            </w:r>
          </w:p>
        </w:tc>
      </w:tr>
      <w:tr w:rsidR="00383F09" w:rsidRPr="00B16BD3" w:rsidTr="00383F09">
        <w:trPr>
          <w:trHeight w:val="285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18.04.2011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niezrealizowane</w:t>
            </w:r>
          </w:p>
        </w:tc>
      </w:tr>
      <w:tr w:rsidR="00383F09" w:rsidRPr="00B16BD3" w:rsidTr="00383F09">
        <w:trPr>
          <w:trHeight w:val="285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10.02.2011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zrealizowane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5 Opisy_zamowien</w:t>
      </w:r>
      <w:r w:rsidRPr="00E17048">
        <w:rPr>
          <w:rFonts w:ascii="Times New Roman" w:hAnsi="Times New Roman" w:cs="Times New Roman"/>
          <w:b/>
          <w:sz w:val="24"/>
          <w:szCs w:val="24"/>
        </w:rPr>
        <w:t>/</w:t>
      </w:r>
      <w:r w:rsidRPr="00A12038"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>Zawiera</w:t>
      </w:r>
      <w:r>
        <w:rPr>
          <w:rFonts w:ascii="Times New Roman" w:hAnsi="Times New Roman" w:cs="Times New Roman"/>
          <w:sz w:val="24"/>
          <w:szCs w:val="24"/>
        </w:rPr>
        <w:t>(Zamówienie(0,N):</w:t>
      </w:r>
      <w:r w:rsidRPr="00E17048">
        <w:rPr>
          <w:rFonts w:ascii="Times New Roman" w:hAnsi="Times New Roman" w:cs="Times New Roman"/>
          <w:sz w:val="24"/>
          <w:szCs w:val="24"/>
        </w:rPr>
        <w:t>Towar(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17048">
        <w:rPr>
          <w:rFonts w:ascii="Times New Roman" w:hAnsi="Times New Roman" w:cs="Times New Roman"/>
          <w:sz w:val="24"/>
          <w:szCs w:val="24"/>
        </w:rPr>
        <w:t>,N))</w:t>
      </w:r>
    </w:p>
    <w:tbl>
      <w:tblPr>
        <w:tblW w:w="1050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18"/>
        <w:gridCol w:w="1822"/>
        <w:gridCol w:w="1080"/>
        <w:gridCol w:w="1080"/>
        <w:gridCol w:w="629"/>
        <w:gridCol w:w="1260"/>
        <w:gridCol w:w="1217"/>
        <w:gridCol w:w="1701"/>
      </w:tblGrid>
      <w:tr w:rsidR="00383F09" w:rsidRPr="00E17048" w:rsidTr="00383F09">
        <w:trPr>
          <w:trHeight w:val="315"/>
        </w:trPr>
        <w:tc>
          <w:tcPr>
            <w:tcW w:w="1050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822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21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IdZamo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wienia</w:t>
            </w:r>
          </w:p>
        </w:tc>
        <w:tc>
          <w:tcPr>
            <w:tcW w:w="182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Zamowienia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IdTowaru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Towary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Ilosc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7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959"/>
      </w:tblGrid>
      <w:tr w:rsidR="00383F09" w:rsidRPr="00E17048" w:rsidTr="00383F09">
        <w:trPr>
          <w:trHeight w:val="315"/>
        </w:trPr>
        <w:tc>
          <w:tcPr>
            <w:tcW w:w="573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959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IdZamo</w:t>
            </w: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wienia</w:t>
            </w:r>
          </w:p>
        </w:tc>
        <w:tc>
          <w:tcPr>
            <w:tcW w:w="395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identyfikacyjny zamówienia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IdTowaru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Numer identyfikacyjny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Ilosc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Ilość zamówionego towaru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7105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60"/>
        <w:gridCol w:w="2552"/>
        <w:gridCol w:w="2693"/>
      </w:tblGrid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IdZamo</w:t>
            </w: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wienia</w:t>
            </w:r>
          </w:p>
        </w:tc>
        <w:tc>
          <w:tcPr>
            <w:tcW w:w="255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IdTowaru</w:t>
            </w:r>
          </w:p>
        </w:tc>
        <w:tc>
          <w:tcPr>
            <w:tcW w:w="269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Ilosc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  <w:tc>
          <w:tcPr>
            <w:tcW w:w="2552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  <w:tc>
          <w:tcPr>
            <w:tcW w:w="269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3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Towary/Towar</w:t>
      </w:r>
    </w:p>
    <w:tbl>
      <w:tblPr>
        <w:tblW w:w="10624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693"/>
        <w:gridCol w:w="292"/>
        <w:gridCol w:w="1231"/>
        <w:gridCol w:w="1080"/>
        <w:gridCol w:w="980"/>
        <w:gridCol w:w="1559"/>
        <w:gridCol w:w="1929"/>
      </w:tblGrid>
      <w:tr w:rsidR="00383F09" w:rsidRPr="00113D70" w:rsidTr="00383F09">
        <w:trPr>
          <w:trHeight w:val="315"/>
        </w:trPr>
        <w:tc>
          <w:tcPr>
            <w:tcW w:w="10624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Opis schematu relacji</w:t>
            </w:r>
          </w:p>
        </w:tc>
      </w:tr>
      <w:tr w:rsidR="00383F09" w:rsidRPr="00113D70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98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23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9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92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Klucz</w:t>
            </w: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IdTowaru</w:t>
            </w:r>
          </w:p>
        </w:tc>
        <w:tc>
          <w:tcPr>
            <w:tcW w:w="1985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INTEGER</w:t>
            </w:r>
          </w:p>
        </w:tc>
        <w:tc>
          <w:tcPr>
            <w:tcW w:w="123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929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PK</w:t>
            </w: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Nazwa_towaru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VARCHAR(255)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Ilosc_w_sklepie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INTEGER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&gt;= 0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Cena_sklepowa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 xml:space="preserve">     </w:t>
            </w: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INTEGER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&gt; 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Minimum_towar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INTEGER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&gt;= 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495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183"/>
      </w:tblGrid>
      <w:tr w:rsidR="00383F09" w:rsidRPr="00E17048" w:rsidTr="00383F09">
        <w:trPr>
          <w:trHeight w:val="315"/>
        </w:trPr>
        <w:tc>
          <w:tcPr>
            <w:tcW w:w="495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183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IdTowaru</w:t>
            </w: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Numer identyfikacyjny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_towaru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Nazwa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Ilosc_w_sklepie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Aktualna ilość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Cena_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sklepowa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Cena sklepowa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Minimum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_towar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Minimalna ilość danego towaru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7804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400"/>
        <w:gridCol w:w="1860"/>
        <w:gridCol w:w="1474"/>
        <w:gridCol w:w="1474"/>
        <w:gridCol w:w="1596"/>
      </w:tblGrid>
      <w:tr w:rsidR="00383F09" w:rsidRPr="00E17048" w:rsidTr="00383F09">
        <w:trPr>
          <w:trHeight w:val="720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IdTowaru</w:t>
            </w:r>
          </w:p>
        </w:tc>
        <w:tc>
          <w:tcPr>
            <w:tcW w:w="1860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_towaru</w:t>
            </w:r>
          </w:p>
        </w:tc>
        <w:tc>
          <w:tcPr>
            <w:tcW w:w="1474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Ilosc_w_sklepie</w:t>
            </w:r>
          </w:p>
        </w:tc>
        <w:tc>
          <w:tcPr>
            <w:tcW w:w="1474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Cena_</w:t>
            </w: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sklepowa</w:t>
            </w:r>
          </w:p>
        </w:tc>
        <w:tc>
          <w:tcPr>
            <w:tcW w:w="1596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Minimum</w:t>
            </w: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_towar</w:t>
            </w:r>
          </w:p>
        </w:tc>
      </w:tr>
      <w:tr w:rsidR="00383F09" w:rsidRPr="00E17048" w:rsidTr="00383F09">
        <w:trPr>
          <w:trHeight w:val="480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Gumka do mazania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10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0,30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Linijka 30cm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1,30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Linijka 20cm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1,30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4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Zestaw-zszywasz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17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6,50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Zestaw spinaczy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50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0,70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20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Księgowość/Księgowość</w:t>
      </w:r>
    </w:p>
    <w:tbl>
      <w:tblPr>
        <w:tblW w:w="1050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680"/>
        <w:gridCol w:w="1080"/>
        <w:gridCol w:w="1080"/>
        <w:gridCol w:w="629"/>
        <w:gridCol w:w="1260"/>
        <w:gridCol w:w="1217"/>
        <w:gridCol w:w="1701"/>
      </w:tblGrid>
      <w:tr w:rsidR="00383F09" w:rsidRPr="00E17048" w:rsidTr="00383F09">
        <w:trPr>
          <w:trHeight w:val="315"/>
        </w:trPr>
        <w:tc>
          <w:tcPr>
            <w:tcW w:w="1050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21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IdTransakcji</w:t>
            </w:r>
          </w:p>
        </w:tc>
        <w:tc>
          <w:tcPr>
            <w:tcW w:w="16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21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Data_</w:t>
            </w:r>
            <w:r w:rsidRPr="00BD1DB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wykonania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Kwota</w:t>
            </w:r>
          </w:p>
        </w:tc>
        <w:tc>
          <w:tcPr>
            <w:tcW w:w="1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</w:t>
            </w: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168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Pracownicy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IdZamowienia</w:t>
            </w:r>
          </w:p>
        </w:tc>
        <w:tc>
          <w:tcPr>
            <w:tcW w:w="168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Zamowienia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IdDostawy</w:t>
            </w:r>
          </w:p>
        </w:tc>
        <w:tc>
          <w:tcPr>
            <w:tcW w:w="168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7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Dostawy</w:t>
            </w:r>
          </w:p>
        </w:tc>
      </w:tr>
    </w:tbl>
    <w:p w:rsidR="00383F09" w:rsidRDefault="00383F09" w:rsidP="00383F09">
      <w:pPr>
        <w:pStyle w:val="NoSpacing"/>
        <w:tabs>
          <w:tab w:val="left" w:pos="1038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Znaczenie atrybutów w schemacie</w:t>
      </w:r>
    </w:p>
    <w:tbl>
      <w:tblPr>
        <w:tblW w:w="4979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207"/>
      </w:tblGrid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207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IdTransakcji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Numer identyfikacyjny 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transakcji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Data wykonania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wykonania transakcji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Kwota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Wartość transakcji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992496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992496">
              <w:rPr>
                <w:rFonts w:ascii="Times New Roman" w:eastAsia="Times New Roman" w:hAnsi="Times New Roman" w:cs="Times New Roman"/>
                <w:lang w:eastAsia="pl-PL"/>
              </w:rPr>
              <w:t>NP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240CD7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992496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6E7984">
              <w:rPr>
                <w:rFonts w:ascii="Times New Roman" w:eastAsia="Times New Roman" w:hAnsi="Times New Roman" w:cs="Times New Roman"/>
                <w:lang w:eastAsia="pl-PL"/>
              </w:rPr>
              <w:t>IdZamowienia</w:t>
            </w:r>
          </w:p>
        </w:tc>
        <w:tc>
          <w:tcPr>
            <w:tcW w:w="3207" w:type="dxa"/>
            <w:tcBorders>
              <w:top w:val="single" w:sz="2" w:space="0" w:color="auto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240CD7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identyfikacyjny zamówienia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6E7984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6E7984">
              <w:rPr>
                <w:rFonts w:ascii="Times New Roman" w:eastAsia="Times New Roman" w:hAnsi="Times New Roman" w:cs="Times New Roman"/>
                <w:lang w:eastAsia="pl-PL"/>
              </w:rPr>
              <w:t>IdDostawy</w:t>
            </w:r>
          </w:p>
        </w:tc>
        <w:tc>
          <w:tcPr>
            <w:tcW w:w="3207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240CD7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identyfikacyjny dostawy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8626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400"/>
        <w:gridCol w:w="1860"/>
        <w:gridCol w:w="1520"/>
        <w:gridCol w:w="1000"/>
        <w:gridCol w:w="1423"/>
        <w:gridCol w:w="1423"/>
      </w:tblGrid>
      <w:tr w:rsidR="00383F09" w:rsidRPr="00E17048" w:rsidTr="00383F09">
        <w:trPr>
          <w:trHeight w:val="285"/>
        </w:trPr>
        <w:tc>
          <w:tcPr>
            <w:tcW w:w="14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  <w:t>IdTransakcji</w:t>
            </w:r>
          </w:p>
        </w:tc>
        <w:tc>
          <w:tcPr>
            <w:tcW w:w="18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  <w:t>Data wykonania</w:t>
            </w:r>
          </w:p>
        </w:tc>
        <w:tc>
          <w:tcPr>
            <w:tcW w:w="15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  <w:t>Kwota</w:t>
            </w:r>
          </w:p>
        </w:tc>
        <w:tc>
          <w:tcPr>
            <w:tcW w:w="10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14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r w:rsidRPr="006E7984">
              <w:rPr>
                <w:rFonts w:ascii="Times New Roman" w:eastAsia="Times New Roman" w:hAnsi="Times New Roman" w:cs="Times New Roman"/>
                <w:lang w:eastAsia="pl-PL"/>
              </w:rPr>
              <w:t>IdZamowienia</w:t>
            </w:r>
          </w:p>
        </w:tc>
        <w:tc>
          <w:tcPr>
            <w:tcW w:w="1423" w:type="dxa"/>
            <w:tcBorders>
              <w:top w:val="single" w:sz="18" w:space="0" w:color="auto"/>
              <w:bottom w:val="single" w:sz="18" w:space="0" w:color="auto"/>
            </w:tcBorders>
          </w:tcPr>
          <w:p w:rsidR="00383F09" w:rsidRPr="006E7984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6E7984">
              <w:rPr>
                <w:rFonts w:ascii="Times New Roman" w:eastAsia="Times New Roman" w:hAnsi="Times New Roman" w:cs="Times New Roman"/>
                <w:lang w:eastAsia="pl-PL"/>
              </w:rPr>
              <w:t>IdDostawy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15.04.2011</w:t>
            </w:r>
          </w:p>
        </w:tc>
        <w:tc>
          <w:tcPr>
            <w:tcW w:w="152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50,00</w:t>
            </w:r>
          </w:p>
        </w:tc>
        <w:tc>
          <w:tcPr>
            <w:tcW w:w="100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2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23" w:type="dxa"/>
            <w:tcBorders>
              <w:top w:val="single" w:sz="18" w:space="0" w:color="auto"/>
            </w:tcBorders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7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15.04.2011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80,00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423" w:type="dxa"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16.04.2011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3000,00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23" w:type="dxa"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8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Dostawy/Dostawa</w:t>
      </w:r>
    </w:p>
    <w:tbl>
      <w:tblPr>
        <w:tblW w:w="10575" w:type="dxa"/>
        <w:tblInd w:w="53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641"/>
        <w:gridCol w:w="1747"/>
        <w:gridCol w:w="1024"/>
        <w:gridCol w:w="1134"/>
        <w:gridCol w:w="1701"/>
        <w:gridCol w:w="1275"/>
        <w:gridCol w:w="851"/>
        <w:gridCol w:w="1202"/>
      </w:tblGrid>
      <w:tr w:rsidR="00383F09" w:rsidRPr="00E17048" w:rsidTr="00383F09">
        <w:trPr>
          <w:trHeight w:val="315"/>
        </w:trPr>
        <w:tc>
          <w:tcPr>
            <w:tcW w:w="10575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74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2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20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IdDostawy</w:t>
            </w:r>
          </w:p>
        </w:tc>
        <w:tc>
          <w:tcPr>
            <w:tcW w:w="174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2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20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Dostawcy</w:t>
            </w: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_dostawy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DATE</w:t>
            </w:r>
          </w:p>
        </w:tc>
        <w:tc>
          <w:tcPr>
            <w:tcW w:w="1024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VARCHAR2(20)</w:t>
            </w:r>
          </w:p>
        </w:tc>
        <w:tc>
          <w:tcPr>
            <w:tcW w:w="1024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DB1681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IN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(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‘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zamówiona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’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, 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‘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dostarczona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’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Pracownicy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504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273"/>
      </w:tblGrid>
      <w:tr w:rsidR="00383F09" w:rsidRPr="00E17048" w:rsidTr="00383F09">
        <w:trPr>
          <w:trHeight w:val="315"/>
        </w:trPr>
        <w:tc>
          <w:tcPr>
            <w:tcW w:w="5045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IdDostawy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identyfikacyjny 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identyfikacyjny dostawcy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Data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_dostawy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wpłynięcia towaru do magazynu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Status 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pracownika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10507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18"/>
        <w:gridCol w:w="1701"/>
        <w:gridCol w:w="2127"/>
        <w:gridCol w:w="1842"/>
        <w:gridCol w:w="3119"/>
      </w:tblGrid>
      <w:tr w:rsidR="00383F09" w:rsidRPr="00E17048" w:rsidTr="00383F09">
        <w:trPr>
          <w:trHeight w:val="300"/>
        </w:trPr>
        <w:tc>
          <w:tcPr>
            <w:tcW w:w="17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IdDostawy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21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Data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_dostawy</w:t>
            </w:r>
          </w:p>
        </w:tc>
        <w:tc>
          <w:tcPr>
            <w:tcW w:w="18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311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NP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15.04.2011</w:t>
            </w:r>
          </w:p>
        </w:tc>
        <w:tc>
          <w:tcPr>
            <w:tcW w:w="1842" w:type="dxa"/>
            <w:tcBorders>
              <w:top w:val="single" w:sz="18" w:space="0" w:color="auto"/>
            </w:tcBorders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zamówiona</w:t>
            </w:r>
          </w:p>
        </w:tc>
        <w:tc>
          <w:tcPr>
            <w:tcW w:w="3119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15.04.2011</w:t>
            </w:r>
          </w:p>
        </w:tc>
        <w:tc>
          <w:tcPr>
            <w:tcW w:w="1842" w:type="dxa"/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dostarczona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13.04.2011</w:t>
            </w:r>
          </w:p>
        </w:tc>
        <w:tc>
          <w:tcPr>
            <w:tcW w:w="1842" w:type="dxa"/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zamówiona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13.04.2001</w:t>
            </w:r>
          </w:p>
        </w:tc>
        <w:tc>
          <w:tcPr>
            <w:tcW w:w="1842" w:type="dxa"/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dostarczona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32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02.04.2011</w:t>
            </w:r>
          </w:p>
        </w:tc>
        <w:tc>
          <w:tcPr>
            <w:tcW w:w="1842" w:type="dxa"/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zamówiona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5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Opisy_dostaw</w:t>
      </w:r>
      <w:r w:rsidRPr="00E17048">
        <w:rPr>
          <w:rFonts w:ascii="Times New Roman" w:hAnsi="Times New Roman" w:cs="Times New Roman"/>
          <w:b/>
          <w:sz w:val="24"/>
          <w:szCs w:val="24"/>
        </w:rPr>
        <w:t>/</w:t>
      </w:r>
      <w:r w:rsidRPr="0078139A"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>Liczy(Dostawa(0,N):Towar(1,N))</w:t>
      </w:r>
    </w:p>
    <w:tbl>
      <w:tblPr>
        <w:tblW w:w="1036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788"/>
        <w:gridCol w:w="1080"/>
        <w:gridCol w:w="1080"/>
        <w:gridCol w:w="629"/>
        <w:gridCol w:w="1260"/>
        <w:gridCol w:w="967"/>
        <w:gridCol w:w="1701"/>
      </w:tblGrid>
      <w:tr w:rsidR="00383F09" w:rsidRPr="00E17048" w:rsidTr="00383F09">
        <w:trPr>
          <w:trHeight w:val="315"/>
        </w:trPr>
        <w:tc>
          <w:tcPr>
            <w:tcW w:w="10365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78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96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Dostawy</w:t>
            </w:r>
          </w:p>
        </w:tc>
        <w:tc>
          <w:tcPr>
            <w:tcW w:w="1788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IdTowaru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Towary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Ilosc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Cena_producenta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28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194"/>
        <w:gridCol w:w="4086"/>
      </w:tblGrid>
      <w:tr w:rsidR="00383F09" w:rsidRPr="00E17048" w:rsidTr="00383F09">
        <w:trPr>
          <w:trHeight w:val="315"/>
        </w:trPr>
        <w:tc>
          <w:tcPr>
            <w:tcW w:w="62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2194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4086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Id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>Dostawy</w:t>
            </w:r>
          </w:p>
        </w:tc>
        <w:tc>
          <w:tcPr>
            <w:tcW w:w="408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umer identyfikacyjny 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IdTowaru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Numer identyfikacyjny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Ilosc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Ilość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Cena_producenta</w:t>
            </w:r>
          </w:p>
        </w:tc>
        <w:tc>
          <w:tcPr>
            <w:tcW w:w="408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Cena producenta towaru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</w:t>
      </w:r>
      <w:r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 xml:space="preserve">kładowe dane tabeli o schemacie </w:t>
      </w: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relacji</w:t>
      </w:r>
    </w:p>
    <w:tbl>
      <w:tblPr>
        <w:tblW w:w="724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400"/>
        <w:gridCol w:w="1860"/>
        <w:gridCol w:w="1740"/>
        <w:gridCol w:w="2247"/>
      </w:tblGrid>
      <w:tr w:rsidR="00383F09" w:rsidRPr="00E17048" w:rsidTr="00383F09">
        <w:trPr>
          <w:trHeight w:val="300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Id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Dostawy</w:t>
            </w:r>
          </w:p>
        </w:tc>
        <w:tc>
          <w:tcPr>
            <w:tcW w:w="18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IdTowaru</w:t>
            </w:r>
          </w:p>
        </w:tc>
        <w:tc>
          <w:tcPr>
            <w:tcW w:w="174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Ilosc</w:t>
            </w:r>
          </w:p>
        </w:tc>
        <w:tc>
          <w:tcPr>
            <w:tcW w:w="2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Cena_producenta</w:t>
            </w:r>
          </w:p>
        </w:tc>
      </w:tr>
      <w:tr w:rsidR="00383F09" w:rsidRPr="00E17048" w:rsidTr="00383F09">
        <w:trPr>
          <w:trHeight w:val="325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17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2247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13,00</w:t>
            </w:r>
          </w:p>
        </w:tc>
      </w:tr>
      <w:tr w:rsidR="00383F09" w:rsidRPr="00E17048" w:rsidTr="00383F09">
        <w:trPr>
          <w:trHeight w:val="279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9,7</w:t>
            </w:r>
          </w:p>
        </w:tc>
      </w:tr>
      <w:tr w:rsidR="00383F09" w:rsidRPr="00E17048" w:rsidTr="00383F09">
        <w:trPr>
          <w:trHeight w:val="270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125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0,76</w:t>
            </w:r>
          </w:p>
        </w:tc>
      </w:tr>
      <w:tr w:rsidR="00383F09" w:rsidRPr="00E17048" w:rsidTr="00383F09">
        <w:trPr>
          <w:trHeight w:val="273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4,40</w:t>
            </w:r>
          </w:p>
        </w:tc>
      </w:tr>
      <w:tr w:rsidR="00383F09" w:rsidRPr="00E17048" w:rsidTr="00383F09">
        <w:trPr>
          <w:trHeight w:val="278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32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1,3</w:t>
            </w:r>
          </w:p>
        </w:tc>
      </w:tr>
    </w:tbl>
    <w:p w:rsidR="00383F09" w:rsidRDefault="00383F09" w:rsidP="00383F09">
      <w:pPr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REL/010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Hasła</w:t>
      </w:r>
      <w:r w:rsidRPr="00E17048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Hasło</w:t>
      </w:r>
    </w:p>
    <w:tbl>
      <w:tblPr>
        <w:tblW w:w="1050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788"/>
        <w:gridCol w:w="1080"/>
        <w:gridCol w:w="1085"/>
        <w:gridCol w:w="629"/>
        <w:gridCol w:w="1260"/>
        <w:gridCol w:w="1104"/>
        <w:gridCol w:w="1701"/>
      </w:tblGrid>
      <w:tr w:rsidR="00383F09" w:rsidRPr="00E17048" w:rsidTr="00383F09">
        <w:trPr>
          <w:trHeight w:val="315"/>
        </w:trPr>
        <w:tc>
          <w:tcPr>
            <w:tcW w:w="1050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78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10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entyfikator</w:t>
            </w:r>
          </w:p>
        </w:tc>
        <w:tc>
          <w:tcPr>
            <w:tcW w:w="1788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0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Pracownicy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Login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VARCHAR2(5</w:t>
            </w: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Hasło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VARCHAR2(20)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28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194"/>
        <w:gridCol w:w="4086"/>
      </w:tblGrid>
      <w:tr w:rsidR="00383F09" w:rsidRPr="00E17048" w:rsidTr="00383F09">
        <w:trPr>
          <w:trHeight w:val="315"/>
        </w:trPr>
        <w:tc>
          <w:tcPr>
            <w:tcW w:w="62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21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408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F115EA">
              <w:rPr>
                <w:rFonts w:ascii="Times New Roman" w:eastAsia="Times New Roman" w:hAnsi="Times New Roman" w:cs="Times New Roman"/>
                <w:lang w:eastAsia="pl-PL"/>
              </w:rPr>
              <w:t>Identyfikator</w:t>
            </w:r>
          </w:p>
        </w:tc>
        <w:tc>
          <w:tcPr>
            <w:tcW w:w="408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Numer identyfikacyjny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Login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Login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Hasło</w:t>
            </w:r>
          </w:p>
        </w:tc>
        <w:tc>
          <w:tcPr>
            <w:tcW w:w="408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Hasło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5507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400"/>
        <w:gridCol w:w="1860"/>
        <w:gridCol w:w="2247"/>
      </w:tblGrid>
      <w:tr w:rsidR="00383F09" w:rsidRPr="00F115EA" w:rsidTr="00383F09">
        <w:trPr>
          <w:trHeight w:val="300"/>
        </w:trPr>
        <w:tc>
          <w:tcPr>
            <w:tcW w:w="14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Identyfikator</w:t>
            </w:r>
          </w:p>
        </w:tc>
        <w:tc>
          <w:tcPr>
            <w:tcW w:w="18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Login</w:t>
            </w:r>
          </w:p>
        </w:tc>
        <w:tc>
          <w:tcPr>
            <w:tcW w:w="224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Haslo</w:t>
            </w:r>
          </w:p>
        </w:tc>
      </w:tr>
      <w:tr w:rsidR="00383F09" w:rsidRPr="00F115EA" w:rsidTr="00383F09">
        <w:trPr>
          <w:trHeight w:val="200"/>
        </w:trPr>
        <w:tc>
          <w:tcPr>
            <w:tcW w:w="140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dagawel</w:t>
            </w:r>
          </w:p>
        </w:tc>
        <w:tc>
          <w:tcPr>
            <w:tcW w:w="2247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******</w:t>
            </w:r>
          </w:p>
        </w:tc>
      </w:tr>
      <w:tr w:rsidR="00383F09" w:rsidRPr="00F115EA" w:rsidTr="00383F09">
        <w:trPr>
          <w:trHeight w:val="264"/>
        </w:trPr>
        <w:tc>
          <w:tcPr>
            <w:tcW w:w="1400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 xml:space="preserve">chomik </w:t>
            </w:r>
          </w:p>
        </w:tc>
        <w:tc>
          <w:tcPr>
            <w:tcW w:w="2247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***</w:t>
            </w:r>
          </w:p>
        </w:tc>
      </w:tr>
      <w:tr w:rsidR="00383F09" w:rsidRPr="00F115EA" w:rsidTr="00383F09">
        <w:trPr>
          <w:trHeight w:val="269"/>
        </w:trPr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qwerty</w:t>
            </w:r>
          </w:p>
        </w:tc>
        <w:tc>
          <w:tcPr>
            <w:tcW w:w="2247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*****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Stanowiska</w:t>
      </w:r>
      <w:r w:rsidRPr="00E17048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Stanowisko</w:t>
      </w:r>
    </w:p>
    <w:tbl>
      <w:tblPr>
        <w:tblW w:w="1036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002"/>
        <w:gridCol w:w="1646"/>
        <w:gridCol w:w="1080"/>
        <w:gridCol w:w="1080"/>
        <w:gridCol w:w="629"/>
        <w:gridCol w:w="1260"/>
        <w:gridCol w:w="1109"/>
        <w:gridCol w:w="1559"/>
      </w:tblGrid>
      <w:tr w:rsidR="00383F09" w:rsidRPr="00E17048" w:rsidTr="00383F09">
        <w:trPr>
          <w:trHeight w:val="315"/>
        </w:trPr>
        <w:tc>
          <w:tcPr>
            <w:tcW w:w="10365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4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10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entyfikator</w:t>
            </w:r>
          </w:p>
        </w:tc>
        <w:tc>
          <w:tcPr>
            <w:tcW w:w="164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9704C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0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20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Stanowisko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</w:t>
            </w:r>
            <w:r w:rsidRPr="0059704C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5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</w:t>
            </w:r>
            <w:r w:rsidRPr="0059704C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+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28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194"/>
        <w:gridCol w:w="4086"/>
      </w:tblGrid>
      <w:tr w:rsidR="00383F09" w:rsidRPr="00E17048" w:rsidTr="00383F09">
        <w:trPr>
          <w:trHeight w:val="315"/>
        </w:trPr>
        <w:tc>
          <w:tcPr>
            <w:tcW w:w="62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2194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4086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I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>dentyfikator</w:t>
            </w:r>
          </w:p>
        </w:tc>
        <w:tc>
          <w:tcPr>
            <w:tcW w:w="408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 xml:space="preserve">umer identyfikacyjny 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>stanowiska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Stanowisko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Stanowisko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7247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136"/>
        <w:gridCol w:w="4111"/>
      </w:tblGrid>
      <w:tr w:rsidR="00383F09" w:rsidRPr="00E17048" w:rsidTr="00383F09">
        <w:trPr>
          <w:trHeight w:val="300"/>
        </w:trPr>
        <w:tc>
          <w:tcPr>
            <w:tcW w:w="3136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Identyfikator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Stanowisko</w:t>
            </w:r>
          </w:p>
        </w:tc>
      </w:tr>
      <w:tr w:rsidR="00383F09" w:rsidRPr="00E17048" w:rsidTr="00383F09">
        <w:trPr>
          <w:trHeight w:val="222"/>
        </w:trPr>
        <w:tc>
          <w:tcPr>
            <w:tcW w:w="3136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Sprzedawca</w:t>
            </w:r>
          </w:p>
        </w:tc>
      </w:tr>
      <w:tr w:rsidR="00383F09" w:rsidRPr="00E17048" w:rsidTr="00383F09">
        <w:trPr>
          <w:trHeight w:val="270"/>
        </w:trPr>
        <w:tc>
          <w:tcPr>
            <w:tcW w:w="3136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Magazynier</w:t>
            </w:r>
          </w:p>
        </w:tc>
      </w:tr>
      <w:tr w:rsidR="00383F09" w:rsidRPr="00E17048" w:rsidTr="00383F09">
        <w:trPr>
          <w:trHeight w:val="275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Kierownik</w:t>
            </w:r>
          </w:p>
        </w:tc>
      </w:tr>
      <w:tr w:rsidR="00383F09" w:rsidRPr="00E17048" w:rsidTr="00383F09">
        <w:trPr>
          <w:trHeight w:val="266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Zwolniony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55461A" w:rsidRDefault="0055461A" w:rsidP="0055461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35" w:name="_Toc314049597"/>
      <w:bookmarkStart w:id="36" w:name="_Toc313821582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7" w:name="_Toc340591837"/>
      <w:r w:rsidR="00383F09" w:rsidRPr="0055461A">
        <w:rPr>
          <w:rFonts w:ascii="Times New Roman" w:hAnsi="Times New Roman" w:cs="Times New Roman"/>
          <w:sz w:val="28"/>
          <w:szCs w:val="28"/>
        </w:rPr>
        <w:t>Schemat bazy danych</w:t>
      </w:r>
      <w:bookmarkEnd w:id="35"/>
      <w:bookmarkEnd w:id="36"/>
      <w:bookmarkEnd w:id="37"/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Klienci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NIK</w:t>
      </w:r>
      <w:r>
        <w:rPr>
          <w:rFonts w:ascii="Times New Roman" w:hAnsi="Times New Roman" w:cs="Times New Roman"/>
          <w:sz w:val="24"/>
          <w:szCs w:val="24"/>
        </w:rPr>
        <w:t>, NIP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Nazwa_firmy, Nazwisko, Imie,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Poczta, Telefon)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Dostawcy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NID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>REGON, NIP, Nazwa</w:t>
      </w:r>
      <w:r>
        <w:rPr>
          <w:rFonts w:ascii="Times New Roman" w:hAnsi="Times New Roman" w:cs="Times New Roman"/>
          <w:sz w:val="24"/>
          <w:szCs w:val="24"/>
        </w:rPr>
        <w:t>_dostawcy,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Poczta, Telefon)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Pracownicy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sz w:val="24"/>
          <w:szCs w:val="24"/>
        </w:rPr>
        <w:t>, Nazwisko, Imie</w:t>
      </w:r>
      <w:r w:rsidRPr="00E17048">
        <w:rPr>
          <w:rFonts w:ascii="Times New Roman" w:hAnsi="Times New Roman" w:cs="Times New Roman"/>
          <w:sz w:val="24"/>
          <w:szCs w:val="24"/>
        </w:rPr>
        <w:t>, PESEL,</w:t>
      </w:r>
      <w:r>
        <w:rPr>
          <w:rFonts w:ascii="Times New Roman" w:hAnsi="Times New Roman" w:cs="Times New Roman"/>
          <w:sz w:val="24"/>
          <w:szCs w:val="24"/>
        </w:rPr>
        <w:t xml:space="preserve"> NIP,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</w:t>
      </w:r>
      <w:r>
        <w:rPr>
          <w:rFonts w:ascii="Times New Roman" w:hAnsi="Times New Roman" w:cs="Times New Roman"/>
          <w:sz w:val="24"/>
          <w:szCs w:val="24"/>
        </w:rPr>
        <w:t>zta, #Stanowisko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Zamo</w:t>
      </w:r>
      <w:r w:rsidRPr="00A96BE3">
        <w:rPr>
          <w:rFonts w:ascii="Times New Roman" w:hAnsi="Times New Roman" w:cs="Times New Roman"/>
          <w:b/>
          <w:sz w:val="24"/>
          <w:szCs w:val="24"/>
        </w:rPr>
        <w:t>wienia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IdZamo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wienia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#NIK,</w:t>
      </w:r>
      <w:r w:rsidRPr="00E17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#NP,</w:t>
      </w:r>
      <w:r w:rsidRPr="00E17048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_zamowienia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Status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Opisy_zamo</w:t>
      </w:r>
      <w:r w:rsidRPr="00A96BE3">
        <w:rPr>
          <w:rFonts w:ascii="Times New Roman" w:hAnsi="Times New Roman" w:cs="Times New Roman"/>
          <w:b/>
          <w:sz w:val="24"/>
          <w:szCs w:val="24"/>
        </w:rPr>
        <w:t>wie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(#</w:t>
      </w:r>
      <w:r w:rsidRPr="008275B8">
        <w:rPr>
          <w:rFonts w:ascii="Times New Roman" w:hAnsi="Times New Roman" w:cs="Times New Roman"/>
          <w:sz w:val="24"/>
          <w:szCs w:val="24"/>
          <w:u w:val="single"/>
        </w:rPr>
        <w:t>IdZamowienia, #IdTowaru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Ilosc)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Towary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IdTowaru</w:t>
      </w:r>
      <w:r>
        <w:rPr>
          <w:rFonts w:ascii="Times New Roman" w:hAnsi="Times New Roman" w:cs="Times New Roman"/>
          <w:sz w:val="24"/>
          <w:szCs w:val="24"/>
        </w:rPr>
        <w:t>, Nazwa_towaru, Ilosc_w_sklepie, Cena_</w:t>
      </w:r>
      <w:r w:rsidRPr="00E17048">
        <w:rPr>
          <w:rFonts w:ascii="Times New Roman" w:hAnsi="Times New Roman" w:cs="Times New Roman"/>
          <w:sz w:val="24"/>
          <w:szCs w:val="24"/>
        </w:rPr>
        <w:t>sklepowa, Minimum</w:t>
      </w:r>
      <w:r>
        <w:rPr>
          <w:rFonts w:ascii="Times New Roman" w:hAnsi="Times New Roman" w:cs="Times New Roman"/>
          <w:sz w:val="24"/>
          <w:szCs w:val="24"/>
        </w:rPr>
        <w:t>_towar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Ksie</w:t>
      </w:r>
      <w:r w:rsidRPr="00A96BE3">
        <w:rPr>
          <w:rFonts w:ascii="Times New Roman" w:hAnsi="Times New Roman" w:cs="Times New Roman"/>
          <w:b/>
          <w:sz w:val="24"/>
          <w:szCs w:val="24"/>
        </w:rPr>
        <w:t>gowo</w:t>
      </w:r>
      <w:r>
        <w:rPr>
          <w:rFonts w:ascii="Times New Roman" w:hAnsi="Times New Roman" w:cs="Times New Roman"/>
          <w:b/>
          <w:sz w:val="24"/>
          <w:szCs w:val="24"/>
        </w:rPr>
        <w:t>sc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IdTransakcji</w:t>
      </w:r>
      <w:r w:rsidRPr="00E17048">
        <w:rPr>
          <w:rFonts w:ascii="Times New Roman" w:hAnsi="Times New Roman" w:cs="Times New Roman"/>
          <w:sz w:val="24"/>
          <w:szCs w:val="24"/>
        </w:rPr>
        <w:t>, Data wykonania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1DB5">
        <w:rPr>
          <w:rFonts w:ascii="Times New Roman" w:hAnsi="Times New Roman" w:cs="Times New Roman"/>
          <w:sz w:val="24"/>
          <w:szCs w:val="24"/>
        </w:rPr>
        <w:t xml:space="preserve">Kwota, 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BD1DB5">
        <w:rPr>
          <w:rFonts w:ascii="Times New Roman" w:hAnsi="Times New Roman" w:cs="Times New Roman"/>
          <w:sz w:val="24"/>
          <w:szCs w:val="24"/>
        </w:rPr>
        <w:t>NP</w:t>
      </w:r>
      <w:r>
        <w:rPr>
          <w:rFonts w:ascii="Times New Roman" w:hAnsi="Times New Roman" w:cs="Times New Roman"/>
          <w:sz w:val="24"/>
          <w:szCs w:val="24"/>
        </w:rPr>
        <w:t>, #</w:t>
      </w:r>
      <w:r w:rsidRPr="008275B8">
        <w:rPr>
          <w:rFonts w:ascii="Times New Roman" w:hAnsi="Times New Roman" w:cs="Times New Roman"/>
          <w:sz w:val="24"/>
          <w:szCs w:val="24"/>
        </w:rPr>
        <w:t>IdZamowienia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75B8">
        <w:rPr>
          <w:rFonts w:ascii="Times New Roman" w:hAnsi="Times New Roman" w:cs="Times New Roman"/>
          <w:sz w:val="24"/>
          <w:szCs w:val="24"/>
        </w:rPr>
        <w:t>#IdDostawy</w:t>
      </w:r>
      <w:r w:rsidRPr="00BD1DB5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Dostawy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IdDostawy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#NID</w:t>
      </w:r>
      <w:r w:rsidRPr="00E17048">
        <w:rPr>
          <w:rFonts w:ascii="Times New Roman" w:hAnsi="Times New Roman" w:cs="Times New Roman"/>
          <w:sz w:val="24"/>
          <w:szCs w:val="24"/>
        </w:rPr>
        <w:t>, Data</w:t>
      </w:r>
      <w:r>
        <w:rPr>
          <w:rFonts w:ascii="Times New Roman" w:hAnsi="Times New Roman" w:cs="Times New Roman"/>
          <w:sz w:val="24"/>
          <w:szCs w:val="24"/>
        </w:rPr>
        <w:t>_dostawy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Status, #NP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Opisy_</w:t>
      </w:r>
      <w:r w:rsidRPr="00A96BE3">
        <w:rPr>
          <w:rFonts w:ascii="Times New Roman" w:hAnsi="Times New Roman" w:cs="Times New Roman"/>
          <w:b/>
          <w:sz w:val="24"/>
          <w:szCs w:val="24"/>
        </w:rPr>
        <w:t>dostaw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8275B8">
        <w:rPr>
          <w:rFonts w:ascii="Times New Roman" w:hAnsi="Times New Roman" w:cs="Times New Roman"/>
          <w:sz w:val="24"/>
          <w:szCs w:val="24"/>
          <w:u w:val="single"/>
        </w:rPr>
        <w:t>IdDostawy, #IdTowaru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Ilosc, Cena_producenta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F80ED0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Hasl</w:t>
      </w:r>
      <w:r w:rsidRPr="00A96BE3">
        <w:rPr>
          <w:rFonts w:ascii="Times New Roman" w:hAnsi="Times New Roman" w:cs="Times New Roman"/>
          <w:b/>
          <w:sz w:val="24"/>
          <w:szCs w:val="24"/>
        </w:rPr>
        <w:t>a</w:t>
      </w:r>
      <w:r w:rsidRPr="00F80E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F80ED0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entyfikator</w:t>
      </w:r>
      <w:r w:rsidRPr="00F80ED0">
        <w:rPr>
          <w:rFonts w:ascii="Times New Roman" w:hAnsi="Times New Roman" w:cs="Times New Roman"/>
          <w:sz w:val="24"/>
          <w:szCs w:val="24"/>
        </w:rPr>
        <w:t>, Login, Hasło)</w:t>
      </w:r>
    </w:p>
    <w:p w:rsidR="00383F09" w:rsidRPr="005F1224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Stanowiska</w:t>
      </w:r>
      <w:r w:rsidRPr="005E5C70">
        <w:rPr>
          <w:rFonts w:ascii="Times New Roman" w:hAnsi="Times New Roman" w:cs="Times New Roman"/>
          <w:sz w:val="24"/>
          <w:szCs w:val="24"/>
        </w:rPr>
        <w:t>(</w:t>
      </w:r>
      <w:r w:rsidRPr="005E5C70">
        <w:rPr>
          <w:rFonts w:ascii="Times New Roman" w:hAnsi="Times New Roman" w:cs="Times New Roman"/>
          <w:sz w:val="24"/>
          <w:szCs w:val="24"/>
          <w:u w:val="single"/>
        </w:rPr>
        <w:t>Identyfikator</w:t>
      </w:r>
      <w:r w:rsidRPr="005E5C70">
        <w:rPr>
          <w:rFonts w:ascii="Times New Roman" w:hAnsi="Times New Roman" w:cs="Times New Roman"/>
          <w:sz w:val="24"/>
          <w:szCs w:val="24"/>
        </w:rPr>
        <w:t>, Stanowisko)</w:t>
      </w:r>
    </w:p>
    <w:p w:rsidR="00383F09" w:rsidRPr="00383F09" w:rsidRDefault="00383F09" w:rsidP="00383F09"/>
    <w:p w:rsidR="00A30699" w:rsidRDefault="00A30699" w:rsidP="00A30699">
      <w:pPr>
        <w:pStyle w:val="Heading1"/>
        <w:numPr>
          <w:ilvl w:val="0"/>
          <w:numId w:val="3"/>
        </w:numPr>
        <w:rPr>
          <w:sz w:val="32"/>
          <w:szCs w:val="32"/>
          <w:lang w:val="en-US"/>
        </w:rPr>
      </w:pPr>
      <w:bookmarkStart w:id="38" w:name="_Toc340591838"/>
      <w:r>
        <w:rPr>
          <w:sz w:val="32"/>
          <w:szCs w:val="32"/>
          <w:lang w:val="en-US"/>
        </w:rPr>
        <w:t>OPIS PRACY ZESPOŁU</w:t>
      </w:r>
      <w:bookmarkEnd w:id="38"/>
    </w:p>
    <w:p w:rsidR="00A30699" w:rsidRPr="00A30699" w:rsidRDefault="00A30699" w:rsidP="00A30699">
      <w:pPr>
        <w:rPr>
          <w:sz w:val="28"/>
          <w:szCs w:val="28"/>
          <w:lang w:val="en-US"/>
        </w:rPr>
      </w:pPr>
    </w:p>
    <w:p w:rsidR="00A30699" w:rsidRPr="00A30699" w:rsidRDefault="00A30699" w:rsidP="00A30699">
      <w:pPr>
        <w:pStyle w:val="Heading2"/>
        <w:numPr>
          <w:ilvl w:val="1"/>
          <w:numId w:val="3"/>
        </w:numPr>
        <w:rPr>
          <w:sz w:val="28"/>
          <w:szCs w:val="28"/>
          <w:lang w:val="en-US"/>
        </w:rPr>
      </w:pPr>
      <w:bookmarkStart w:id="39" w:name="_Toc340591839"/>
      <w:r>
        <w:rPr>
          <w:sz w:val="28"/>
          <w:szCs w:val="28"/>
          <w:lang w:val="en-US"/>
        </w:rPr>
        <w:t>Sprint 1</w:t>
      </w:r>
      <w:bookmarkEnd w:id="39"/>
    </w:p>
    <w:p w:rsidR="00144C43" w:rsidRDefault="00144C43" w:rsidP="0014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30699" w:rsidRDefault="00144C43" w:rsidP="0014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44C43">
        <w:rPr>
          <w:rFonts w:ascii="Times New Roman" w:hAnsi="Times New Roman" w:cs="Times New Roman"/>
          <w:sz w:val="24"/>
          <w:szCs w:val="24"/>
        </w:rPr>
        <w:t>Sprint 1 polegać ma na skompletowaniu serwera bazodanowego. Dodatkowo w czasie jego trwania chcemy stworzyć schemat bazy danych, gdyż od jej koncepcji w dużej mierze zależy możliwa liczba problemów w dalszej części projektu. Poświęcenie dużej części uwagi na schemat zaprojektowanych tabel i relacji między nimi korzystnie wpłynie na całe przedsięwzięcie. W międzyczasie zamierzmy stworzyć arkusz stylów css, który pozwoli usystematyzować wygląd i schemat strony WWW.</w:t>
      </w:r>
    </w:p>
    <w:p w:rsidR="00A458B1" w:rsidRPr="00A458B1" w:rsidRDefault="00A458B1" w:rsidP="008F6675">
      <w:pPr>
        <w:pStyle w:val="Heading3"/>
        <w:numPr>
          <w:ilvl w:val="0"/>
          <w:numId w:val="0"/>
        </w:numPr>
        <w:ind w:left="720"/>
      </w:pPr>
      <w:bookmarkStart w:id="40" w:name="_Toc340591840"/>
      <w:r w:rsidRPr="00A458B1">
        <w:t>Produkt back log:</w:t>
      </w:r>
      <w:bookmarkEnd w:id="40"/>
    </w:p>
    <w:tbl>
      <w:tblPr>
        <w:tblW w:w="708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3800"/>
        <w:gridCol w:w="960"/>
        <w:gridCol w:w="980"/>
        <w:gridCol w:w="1340"/>
      </w:tblGrid>
      <w:tr w:rsidR="009E2F7F" w:rsidRPr="009E2F7F" w:rsidTr="009E2F7F">
        <w:trPr>
          <w:trHeight w:val="315"/>
        </w:trPr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Zadanie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Priorytet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Wykonawca</w:t>
            </w:r>
          </w:p>
        </w:tc>
      </w:tr>
      <w:tr w:rsidR="009E2F7F" w:rsidRPr="009E2F7F" w:rsidTr="009E2F7F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1. Schemat bazy danych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Zdefiniowanie encji i związków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Diagram ERD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Schemat relacji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9E2F7F" w:rsidRPr="009E2F7F" w:rsidTr="009E2F7F">
        <w:trPr>
          <w:trHeight w:val="57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3C1AA9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p</w:t>
            </w:r>
            <w:r w:rsidR="009E2F7F"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</w:t>
            </w:r>
            <w:r w:rsidR="009E2F7F"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totypu bazy danych w Microsoft Access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9E2F7F" w:rsidRPr="009E2F7F" w:rsidTr="009E2F7F">
        <w:trPr>
          <w:trHeight w:val="315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2. Arkusz stylów CSS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grafiki dla strony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12h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Umiejscowienie grafiki na stronie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selektorów i deklaracji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9E2F7F" w:rsidRPr="009E2F7F" w:rsidTr="009E2F7F">
        <w:trPr>
          <w:trHeight w:val="315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3.Złożenie sprzętu serwerowego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Podstawowa instalacja sprzętu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Poprawienie wydajności serwera poprzez wymianę elementów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Docelowa instalacja w miejscu użytkowania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Stworzenie konfiguracji routera sieciowego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Ustanowienie serwera jako klienta sieci rozległej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</w:tbl>
    <w:p w:rsidR="008F6675" w:rsidRDefault="008F6675" w:rsidP="008F66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F6675" w:rsidRDefault="008F6675" w:rsidP="008F6675">
      <w:pPr>
        <w:pStyle w:val="Heading3"/>
        <w:numPr>
          <w:ilvl w:val="0"/>
          <w:numId w:val="0"/>
        </w:numPr>
        <w:ind w:left="720"/>
      </w:pPr>
      <w:bookmarkStart w:id="41" w:name="_Toc340591841"/>
      <w:r>
        <w:lastRenderedPageBreak/>
        <w:t>Diagram wypalania</w:t>
      </w:r>
      <w:bookmarkEnd w:id="41"/>
    </w:p>
    <w:p w:rsidR="008F6675" w:rsidRPr="008F6675" w:rsidRDefault="008F6675" w:rsidP="008F6675">
      <w:r>
        <w:rPr>
          <w:noProof/>
          <w:lang w:eastAsia="pl-PL"/>
        </w:rPr>
        <w:drawing>
          <wp:inline distT="0" distB="0" distL="0" distR="0">
            <wp:extent cx="5760720" cy="3413760"/>
            <wp:effectExtent l="19050" t="19050" r="11430" b="15240"/>
            <wp:docPr id="1" name="Picture 1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bl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3760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52481" w:rsidRDefault="00B52481"/>
    <w:p w:rsidR="009E2F7F" w:rsidRDefault="009E2F7F" w:rsidP="009E2F7F">
      <w:pPr>
        <w:pStyle w:val="Heading2"/>
        <w:numPr>
          <w:ilvl w:val="1"/>
          <w:numId w:val="3"/>
        </w:numPr>
        <w:rPr>
          <w:sz w:val="28"/>
          <w:szCs w:val="28"/>
          <w:lang w:val="en-US"/>
        </w:rPr>
      </w:pPr>
      <w:bookmarkStart w:id="42" w:name="_Toc340591842"/>
      <w:r>
        <w:rPr>
          <w:sz w:val="28"/>
          <w:szCs w:val="28"/>
          <w:lang w:val="en-US"/>
        </w:rPr>
        <w:t>Sprint 2</w:t>
      </w:r>
      <w:bookmarkEnd w:id="42"/>
    </w:p>
    <w:p w:rsidR="009E2F7F" w:rsidRDefault="009E2F7F" w:rsidP="009E2F7F">
      <w:pPr>
        <w:rPr>
          <w:lang w:val="en-US"/>
        </w:rPr>
      </w:pPr>
    </w:p>
    <w:p w:rsidR="009E2F7F" w:rsidRPr="009E2F7F" w:rsidRDefault="009E2F7F" w:rsidP="009E2F7F">
      <w:pPr>
        <w:pStyle w:val="Heading3"/>
        <w:numPr>
          <w:ilvl w:val="0"/>
          <w:numId w:val="0"/>
        </w:numPr>
        <w:ind w:left="720"/>
      </w:pPr>
      <w:bookmarkStart w:id="43" w:name="_Toc340591843"/>
      <w:r w:rsidRPr="00A458B1">
        <w:t>Produkt back log:</w:t>
      </w:r>
      <w:bookmarkEnd w:id="43"/>
    </w:p>
    <w:tbl>
      <w:tblPr>
        <w:tblW w:w="708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3800"/>
        <w:gridCol w:w="960"/>
        <w:gridCol w:w="980"/>
        <w:gridCol w:w="1340"/>
      </w:tblGrid>
      <w:tr w:rsidR="009E2F7F" w:rsidRPr="009E2F7F" w:rsidTr="009E2F7F">
        <w:trPr>
          <w:trHeight w:val="315"/>
        </w:trPr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Zadanie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Priorytet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Wykonawca</w:t>
            </w:r>
          </w:p>
        </w:tc>
      </w:tr>
      <w:tr w:rsidR="009E2F7F" w:rsidRPr="009E2F7F" w:rsidTr="009E2F7F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1. Instalacja podstawowego oprogramowania na serwerze</w:t>
            </w:r>
          </w:p>
        </w:tc>
      </w:tr>
      <w:tr w:rsidR="009E2F7F" w:rsidRPr="009E2F7F" w:rsidTr="009E2F7F">
        <w:trPr>
          <w:trHeight w:val="66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Wybranie i przetestowanie odpowiedniego systemu operacyjnego dla serwera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Instalacja systemu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Instalacja i konfiguracja podstawowych aplikacji serwerowych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9E2F7F" w:rsidRPr="009E2F7F" w:rsidTr="009E2F7F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2. Szablon strony html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Wybór frameworku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Założenie podstawowego projektu strony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Stworzenie podstawowego szablonu strony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arkusza stylów CSS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Pierwsze testy funkcjonalności strony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9E2F7F" w:rsidRPr="009E2F7F" w:rsidTr="009E2F7F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3.Instalowanie oprogramowania bazodanowego na serwerze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Przygotowanie serwera do instalacji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lastRenderedPageBreak/>
              <w:t>Instalacja oprogramowania serwera bazodanowego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9E2F7F" w:rsidRPr="009E2F7F" w:rsidTr="009E2F7F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4. Prototyp interfejsu na ekranie logowania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Dostosowanie narzędzi i założenie projektu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prototypu interfejsu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Podłączenie prostej logiki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Wykonanie pierwszych testów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</w:tbl>
    <w:p w:rsidR="009E2F7F" w:rsidRDefault="009E2F7F" w:rsidP="009E2F7F">
      <w:pPr>
        <w:rPr>
          <w:lang w:val="en-US"/>
        </w:rPr>
      </w:pPr>
    </w:p>
    <w:p w:rsidR="009E2F7F" w:rsidRDefault="009E2F7F" w:rsidP="009E2F7F">
      <w:pPr>
        <w:rPr>
          <w:lang w:val="en-US"/>
        </w:rPr>
      </w:pPr>
    </w:p>
    <w:p w:rsidR="009E2F7F" w:rsidRPr="009E2F7F" w:rsidRDefault="009E2F7F" w:rsidP="009E2F7F">
      <w:pPr>
        <w:pStyle w:val="Heading3"/>
        <w:numPr>
          <w:ilvl w:val="0"/>
          <w:numId w:val="0"/>
        </w:numPr>
        <w:ind w:left="720"/>
      </w:pPr>
      <w:bookmarkStart w:id="44" w:name="_Toc340591844"/>
      <w:r>
        <w:t>Diagram wypalania</w:t>
      </w:r>
      <w:r w:rsidRPr="00A458B1">
        <w:t>:</w:t>
      </w:r>
      <w:bookmarkEnd w:id="44"/>
    </w:p>
    <w:p w:rsidR="009E2F7F" w:rsidRDefault="009E2F7F">
      <w:r>
        <w:rPr>
          <w:noProof/>
          <w:lang w:eastAsia="pl-PL"/>
        </w:rPr>
        <w:drawing>
          <wp:inline distT="0" distB="0" distL="0" distR="0">
            <wp:extent cx="5760720" cy="3410677"/>
            <wp:effectExtent l="19050" t="19050" r="11430" b="18323"/>
            <wp:docPr id="11" name="Picture 11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\bl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0677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4419A" w:rsidRDefault="0064419A"/>
    <w:p w:rsidR="0064419A" w:rsidRDefault="0064419A" w:rsidP="0064419A">
      <w:pPr>
        <w:pStyle w:val="Heading2"/>
        <w:numPr>
          <w:ilvl w:val="1"/>
          <w:numId w:val="3"/>
        </w:numPr>
        <w:rPr>
          <w:sz w:val="28"/>
          <w:szCs w:val="28"/>
          <w:lang w:val="en-US"/>
        </w:rPr>
      </w:pPr>
      <w:bookmarkStart w:id="45" w:name="_Toc340591845"/>
      <w:r>
        <w:rPr>
          <w:sz w:val="28"/>
          <w:szCs w:val="28"/>
          <w:lang w:val="en-US"/>
        </w:rPr>
        <w:t>Sprint 3</w:t>
      </w:r>
      <w:bookmarkEnd w:id="45"/>
    </w:p>
    <w:p w:rsidR="0064419A" w:rsidRDefault="0064419A" w:rsidP="0064419A">
      <w:pPr>
        <w:rPr>
          <w:lang w:val="en-US"/>
        </w:rPr>
      </w:pPr>
    </w:p>
    <w:p w:rsidR="0064419A" w:rsidRPr="009E2F7F" w:rsidRDefault="0064419A" w:rsidP="0064419A">
      <w:pPr>
        <w:pStyle w:val="Heading3"/>
        <w:numPr>
          <w:ilvl w:val="0"/>
          <w:numId w:val="0"/>
        </w:numPr>
        <w:ind w:left="720"/>
      </w:pPr>
      <w:bookmarkStart w:id="46" w:name="_Toc340591846"/>
      <w:r w:rsidRPr="00A458B1">
        <w:t>Produkt back log:</w:t>
      </w:r>
      <w:bookmarkEnd w:id="46"/>
    </w:p>
    <w:tbl>
      <w:tblPr>
        <w:tblW w:w="708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3800"/>
        <w:gridCol w:w="960"/>
        <w:gridCol w:w="980"/>
        <w:gridCol w:w="1340"/>
      </w:tblGrid>
      <w:tr w:rsidR="0064419A" w:rsidRPr="0064419A" w:rsidTr="0064419A">
        <w:trPr>
          <w:trHeight w:val="315"/>
        </w:trPr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Zadanie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Priorytet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Wykonawca</w:t>
            </w:r>
          </w:p>
        </w:tc>
      </w:tr>
      <w:tr w:rsidR="0064419A" w:rsidRPr="0064419A" w:rsidTr="0064419A">
        <w:trPr>
          <w:trHeight w:val="315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1. Panel administracyjny na stronie WWW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Stworzenie mo</w:t>
            </w:r>
            <w:r w:rsidR="003C1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delu danych odwzorowującego bazę</w:t>
            </w: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danych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Połączenie strony z bazą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Wyświetlenie artykułów na stronie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menu opartego o bazę danych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lastRenderedPageBreak/>
              <w:t>Dodanie panelu admina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2. Umożliwienie zdalnego dostępu do bazy danych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Uruchomienie programu bazodanowego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Konfiguracja usługi zdalnego dostępu do bazy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Założenie kont użytkowników w bazie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Testowanie połączenia z bazą danych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3. Założenie bazy danych na serwerze</w:t>
            </w:r>
          </w:p>
        </w:tc>
      </w:tr>
      <w:tr w:rsidR="0064419A" w:rsidRPr="0064419A" w:rsidTr="0064419A">
        <w:trPr>
          <w:trHeight w:val="94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Przygotowanie i konfiguracja programu umożliwiającego zarządzanie bazą danych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Przygotowanie skryptów SQL- owych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przykładów rekordów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3C1AA9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Testy popraw</w:t>
            </w:r>
            <w:r w:rsidR="0064419A"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ności wprowadzanych komend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</w:tbl>
    <w:p w:rsidR="0064419A" w:rsidRDefault="0064419A" w:rsidP="0064419A">
      <w:pPr>
        <w:rPr>
          <w:lang w:val="en-US"/>
        </w:rPr>
      </w:pPr>
    </w:p>
    <w:p w:rsidR="0064419A" w:rsidRDefault="0064419A" w:rsidP="0064419A">
      <w:pPr>
        <w:rPr>
          <w:lang w:val="en-US"/>
        </w:rPr>
      </w:pPr>
    </w:p>
    <w:p w:rsidR="0064419A" w:rsidRPr="009E2F7F" w:rsidRDefault="0064419A" w:rsidP="0064419A">
      <w:pPr>
        <w:pStyle w:val="Heading3"/>
        <w:numPr>
          <w:ilvl w:val="0"/>
          <w:numId w:val="0"/>
        </w:numPr>
        <w:ind w:left="720"/>
      </w:pPr>
      <w:bookmarkStart w:id="47" w:name="_Toc340591847"/>
      <w:r>
        <w:t>Diagram wypalania</w:t>
      </w:r>
      <w:r w:rsidRPr="00A458B1">
        <w:t>:</w:t>
      </w:r>
      <w:bookmarkEnd w:id="47"/>
    </w:p>
    <w:p w:rsidR="0064419A" w:rsidRDefault="0064419A">
      <w:r>
        <w:rPr>
          <w:noProof/>
          <w:lang w:eastAsia="pl-PL"/>
        </w:rPr>
        <w:drawing>
          <wp:inline distT="0" distB="0" distL="0" distR="0">
            <wp:extent cx="5760720" cy="3410677"/>
            <wp:effectExtent l="19050" t="19050" r="11430" b="18323"/>
            <wp:docPr id="24" name="Picture 24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\bl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0677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4419A" w:rsidRDefault="0064419A"/>
    <w:p w:rsidR="0064419A" w:rsidRDefault="0064419A" w:rsidP="0064419A">
      <w:pPr>
        <w:pStyle w:val="Heading2"/>
        <w:numPr>
          <w:ilvl w:val="1"/>
          <w:numId w:val="3"/>
        </w:numPr>
        <w:rPr>
          <w:sz w:val="28"/>
          <w:szCs w:val="28"/>
          <w:lang w:val="en-US"/>
        </w:rPr>
      </w:pPr>
      <w:bookmarkStart w:id="48" w:name="_Toc340591848"/>
      <w:r>
        <w:rPr>
          <w:sz w:val="28"/>
          <w:szCs w:val="28"/>
          <w:lang w:val="en-US"/>
        </w:rPr>
        <w:t>Sprint 4</w:t>
      </w:r>
      <w:bookmarkEnd w:id="48"/>
    </w:p>
    <w:p w:rsidR="0064419A" w:rsidRDefault="0064419A" w:rsidP="0064419A">
      <w:pPr>
        <w:rPr>
          <w:lang w:val="en-US"/>
        </w:rPr>
      </w:pPr>
    </w:p>
    <w:p w:rsidR="0064419A" w:rsidRPr="009E2F7F" w:rsidRDefault="0064419A" w:rsidP="0064419A">
      <w:pPr>
        <w:pStyle w:val="Heading3"/>
        <w:numPr>
          <w:ilvl w:val="0"/>
          <w:numId w:val="0"/>
        </w:numPr>
        <w:ind w:left="720"/>
      </w:pPr>
      <w:bookmarkStart w:id="49" w:name="_Toc340591849"/>
      <w:r w:rsidRPr="00A458B1">
        <w:lastRenderedPageBreak/>
        <w:t>Produkt back log:</w:t>
      </w:r>
      <w:bookmarkEnd w:id="49"/>
    </w:p>
    <w:tbl>
      <w:tblPr>
        <w:tblW w:w="708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3800"/>
        <w:gridCol w:w="960"/>
        <w:gridCol w:w="980"/>
        <w:gridCol w:w="1340"/>
      </w:tblGrid>
      <w:tr w:rsidR="0064419A" w:rsidRPr="0064419A" w:rsidTr="0064419A">
        <w:trPr>
          <w:trHeight w:val="315"/>
        </w:trPr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Zadanie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Priorytet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Wykonawca</w:t>
            </w:r>
          </w:p>
        </w:tc>
      </w:tr>
      <w:tr w:rsidR="0064419A" w:rsidRPr="0064419A" w:rsidTr="0064419A">
        <w:trPr>
          <w:trHeight w:val="315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1. Połączenie aplikaci do zdalnej bazy danych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Zaimplementowanie bibliotek Oracle do aplikacji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Dostosowanie aktualnej wersji Javy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Udostępnienie usługi dostępu do bazy (Neatbeans)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Import schematu bazy danych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Stworzenie klas odzwierciedlających relacje w bazie danych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Testowanie połączenia za pomocą SQL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4419A" w:rsidRPr="0064419A" w:rsidTr="0064419A">
        <w:trPr>
          <w:trHeight w:val="58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Podłączenie logiki bazodanowej w ekrany logowania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315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1. Opracowanie formularza rejestracji i logowania dla klientów na stronie WWW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Projekt interfejsu rejestracji i logowania dla klientów na stronie WWW (html)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Przygotowanie formularza rejestracji i logowania (CSS)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Zaimplementowanie mechanizmu sesji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Zaimplementowanie metody pobierającej dane z bazy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walidacji pól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Testy funkcjonalności logowania i rejestracji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</w:tbl>
    <w:p w:rsidR="0064419A" w:rsidRDefault="0064419A" w:rsidP="0064419A">
      <w:pPr>
        <w:rPr>
          <w:lang w:val="en-US"/>
        </w:rPr>
      </w:pPr>
    </w:p>
    <w:p w:rsidR="0064419A" w:rsidRDefault="0064419A" w:rsidP="0064419A">
      <w:pPr>
        <w:rPr>
          <w:lang w:val="en-US"/>
        </w:rPr>
      </w:pPr>
    </w:p>
    <w:p w:rsidR="0064419A" w:rsidRDefault="0064419A" w:rsidP="0064419A">
      <w:pPr>
        <w:pStyle w:val="Heading3"/>
        <w:numPr>
          <w:ilvl w:val="0"/>
          <w:numId w:val="0"/>
        </w:numPr>
        <w:ind w:left="720"/>
      </w:pPr>
      <w:bookmarkStart w:id="50" w:name="_Toc340591850"/>
      <w:r>
        <w:lastRenderedPageBreak/>
        <w:t>Diagram wypalania</w:t>
      </w:r>
      <w:r w:rsidRPr="00A458B1">
        <w:t>:</w:t>
      </w:r>
      <w:bookmarkEnd w:id="50"/>
    </w:p>
    <w:p w:rsidR="0064419A" w:rsidRDefault="0064419A" w:rsidP="0064419A">
      <w:r>
        <w:rPr>
          <w:noProof/>
          <w:lang w:eastAsia="pl-PL"/>
        </w:rPr>
        <w:drawing>
          <wp:inline distT="0" distB="0" distL="0" distR="0">
            <wp:extent cx="5760720" cy="3410677"/>
            <wp:effectExtent l="19050" t="19050" r="11430" b="18323"/>
            <wp:docPr id="27" name="Picture 27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\bl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0677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4419A" w:rsidRDefault="0064419A" w:rsidP="0064419A"/>
    <w:p w:rsidR="0064419A" w:rsidRDefault="0064419A" w:rsidP="0064419A">
      <w:pPr>
        <w:pStyle w:val="Heading2"/>
        <w:numPr>
          <w:ilvl w:val="1"/>
          <w:numId w:val="3"/>
        </w:numPr>
        <w:rPr>
          <w:sz w:val="28"/>
          <w:szCs w:val="28"/>
          <w:lang w:val="en-US"/>
        </w:rPr>
      </w:pPr>
      <w:bookmarkStart w:id="51" w:name="_Toc340591851"/>
      <w:r>
        <w:rPr>
          <w:sz w:val="28"/>
          <w:szCs w:val="28"/>
          <w:lang w:val="en-US"/>
        </w:rPr>
        <w:t>Sprint 5</w:t>
      </w:r>
      <w:bookmarkEnd w:id="51"/>
    </w:p>
    <w:p w:rsidR="0064419A" w:rsidRDefault="0064419A" w:rsidP="0064419A">
      <w:pPr>
        <w:rPr>
          <w:lang w:val="en-US"/>
        </w:rPr>
      </w:pPr>
    </w:p>
    <w:p w:rsidR="0064419A" w:rsidRPr="009E2F7F" w:rsidRDefault="0064419A" w:rsidP="0064419A">
      <w:pPr>
        <w:pStyle w:val="Heading3"/>
        <w:numPr>
          <w:ilvl w:val="0"/>
          <w:numId w:val="0"/>
        </w:numPr>
        <w:ind w:left="720"/>
      </w:pPr>
      <w:bookmarkStart w:id="52" w:name="_Toc340591852"/>
      <w:r w:rsidRPr="00A458B1">
        <w:t>Produkt back log:</w:t>
      </w:r>
      <w:bookmarkEnd w:id="52"/>
    </w:p>
    <w:tbl>
      <w:tblPr>
        <w:tblW w:w="708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3800"/>
        <w:gridCol w:w="960"/>
        <w:gridCol w:w="980"/>
        <w:gridCol w:w="1340"/>
      </w:tblGrid>
      <w:tr w:rsidR="0064419A" w:rsidRPr="0064419A" w:rsidTr="0064419A">
        <w:trPr>
          <w:trHeight w:val="315"/>
        </w:trPr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Zadanie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Priorytet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Wykonawca</w:t>
            </w:r>
          </w:p>
        </w:tc>
      </w:tr>
      <w:tr w:rsidR="0064419A" w:rsidRPr="0064419A" w:rsidTr="0064419A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1. Obsługa koszyka na stronie WWW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funkcjonalności dodania towarów do koszyka w Ajaxie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3C1AA9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Wyś</w:t>
            </w:r>
            <w:r w:rsidR="0064419A"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wietlenie dodanych towarów w koszyku oraz ich usunięcie z koszyka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Zapis danych z formularza zamówienia do bazy danych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Testy funkcjonalności koszyka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4419A" w:rsidRPr="0064419A" w:rsidTr="0064419A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2. Projekty formularzy (klienci, dostawcy, towary) w ramach aplikacji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Uruchomienie usługi serwera FTP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formularza dodania towaru, edycji, wyszukania oraz wyświetlania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formularza dodania klienta, edycji, wyszukania oraz wyświetlania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94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lastRenderedPageBreak/>
              <w:t>Utworzenie formularza dodania dostawcy, edycji, wyszukania oraz wyświetlania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formularza zmiany danych osobowych oraz zmiany hasła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Stworzenie walidacji dla utworzonych formularzy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Przygotowanie grafiki pomocniczej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Testy funkcjonalności dodanych formularzy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</w:tbl>
    <w:p w:rsidR="0064419A" w:rsidRDefault="0064419A" w:rsidP="0064419A">
      <w:pPr>
        <w:rPr>
          <w:lang w:val="en-US"/>
        </w:rPr>
      </w:pPr>
    </w:p>
    <w:p w:rsidR="0064419A" w:rsidRDefault="0064419A" w:rsidP="0064419A">
      <w:pPr>
        <w:rPr>
          <w:lang w:val="en-US"/>
        </w:rPr>
      </w:pPr>
    </w:p>
    <w:p w:rsidR="0064419A" w:rsidRPr="009E2F7F" w:rsidRDefault="0064419A" w:rsidP="0064419A">
      <w:pPr>
        <w:pStyle w:val="Heading3"/>
        <w:numPr>
          <w:ilvl w:val="0"/>
          <w:numId w:val="0"/>
        </w:numPr>
        <w:ind w:left="720"/>
      </w:pPr>
      <w:bookmarkStart w:id="53" w:name="_Toc340591853"/>
      <w:r>
        <w:t>Diagram wypalania</w:t>
      </w:r>
      <w:r w:rsidRPr="00A458B1">
        <w:t>:</w:t>
      </w:r>
      <w:bookmarkEnd w:id="53"/>
    </w:p>
    <w:p w:rsidR="0064419A" w:rsidRPr="0064419A" w:rsidRDefault="0064419A" w:rsidP="0064419A"/>
    <w:p w:rsidR="0064419A" w:rsidRPr="008F6675" w:rsidRDefault="0064419A">
      <w:r>
        <w:rPr>
          <w:noProof/>
          <w:lang w:eastAsia="pl-PL"/>
        </w:rPr>
        <w:drawing>
          <wp:inline distT="0" distB="0" distL="0" distR="0">
            <wp:extent cx="5760720" cy="3410677"/>
            <wp:effectExtent l="19050" t="19050" r="11430" b="18323"/>
            <wp:docPr id="30" name="Picture 30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..\bl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0677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64419A" w:rsidRPr="008F6675" w:rsidSect="00B5154A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2AD" w:rsidRDefault="003962AD" w:rsidP="00B5154A">
      <w:pPr>
        <w:spacing w:after="0" w:line="240" w:lineRule="auto"/>
      </w:pPr>
      <w:r>
        <w:separator/>
      </w:r>
    </w:p>
  </w:endnote>
  <w:endnote w:type="continuationSeparator" w:id="1">
    <w:p w:rsidR="003962AD" w:rsidRDefault="003962AD" w:rsidP="00B51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23743"/>
      <w:docPartObj>
        <w:docPartGallery w:val="Page Numbers (Bottom of Page)"/>
        <w:docPartUnique/>
      </w:docPartObj>
    </w:sdtPr>
    <w:sdtContent>
      <w:p w:rsidR="00383F09" w:rsidRDefault="00887FD6">
        <w:pPr>
          <w:pStyle w:val="Footer"/>
          <w:jc w:val="right"/>
        </w:pPr>
        <w:fldSimple w:instr=" PAGE   \* MERGEFORMAT ">
          <w:r w:rsidR="00B0440F">
            <w:rPr>
              <w:noProof/>
            </w:rPr>
            <w:t>2</w:t>
          </w:r>
        </w:fldSimple>
      </w:p>
    </w:sdtContent>
  </w:sdt>
  <w:p w:rsidR="00383F09" w:rsidRDefault="00383F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23742"/>
      <w:docPartObj>
        <w:docPartGallery w:val="Page Numbers (Bottom of Page)"/>
        <w:docPartUnique/>
      </w:docPartObj>
    </w:sdtPr>
    <w:sdtContent>
      <w:p w:rsidR="00383F09" w:rsidRDefault="00887FD6">
        <w:pPr>
          <w:pStyle w:val="Footer"/>
          <w:jc w:val="right"/>
        </w:pPr>
        <w:fldSimple w:instr=" PAGE   \* MERGEFORMAT ">
          <w:r w:rsidR="00B0440F">
            <w:rPr>
              <w:noProof/>
            </w:rPr>
            <w:t>3</w:t>
          </w:r>
        </w:fldSimple>
      </w:p>
    </w:sdtContent>
  </w:sdt>
  <w:p w:rsidR="00383F09" w:rsidRDefault="00383F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F09" w:rsidRDefault="00383F09">
    <w:pPr>
      <w:pStyle w:val="Footer"/>
      <w:jc w:val="right"/>
    </w:pPr>
  </w:p>
  <w:p w:rsidR="00383F09" w:rsidRDefault="00383F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2AD" w:rsidRDefault="003962AD" w:rsidP="00B5154A">
      <w:pPr>
        <w:spacing w:after="0" w:line="240" w:lineRule="auto"/>
      </w:pPr>
      <w:r>
        <w:separator/>
      </w:r>
    </w:p>
  </w:footnote>
  <w:footnote w:type="continuationSeparator" w:id="1">
    <w:p w:rsidR="003962AD" w:rsidRDefault="003962AD" w:rsidP="00B51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F09" w:rsidRDefault="00383F09" w:rsidP="00B94EBC">
    <w:pPr>
      <w:pBdr>
        <w:bottom w:val="single" w:sz="4" w:space="1" w:color="auto"/>
      </w:pBdr>
      <w:jc w:val="center"/>
      <w:rPr>
        <w:rFonts w:ascii="Times New Roman" w:hAnsi="Times New Roman" w:cs="Times New Roman"/>
        <w:sz w:val="24"/>
        <w:szCs w:val="24"/>
      </w:rPr>
    </w:pPr>
    <w:r w:rsidRPr="00337B64">
      <w:rPr>
        <w:rFonts w:ascii="Times New Roman" w:hAnsi="Times New Roman" w:cs="Times New Roman"/>
      </w:rPr>
      <w:t>SYSTEM E-COMMERCE WSPIERAJĄCY SPRZEDAŻ ARTYKUŁÓW BIUROWYCH</w:t>
    </w:r>
  </w:p>
  <w:p w:rsidR="00383F09" w:rsidRDefault="00383F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F09" w:rsidRPr="00494693" w:rsidRDefault="00383F09" w:rsidP="00494693">
    <w:pPr>
      <w:pBdr>
        <w:bottom w:val="single" w:sz="4" w:space="1" w:color="auto"/>
      </w:pBdr>
      <w:jc w:val="center"/>
      <w:rPr>
        <w:rFonts w:ascii="Times New Roman" w:hAnsi="Times New Roman" w:cs="Times New Roman"/>
      </w:rPr>
    </w:pPr>
    <w:r w:rsidRPr="00337B64">
      <w:rPr>
        <w:rFonts w:ascii="Times New Roman" w:hAnsi="Times New Roman" w:cs="Times New Roman"/>
      </w:rPr>
      <w:t>Zbiorowe przedsięwzięcie inżynierskie- GAWEŁ D., GĄBKA Ł., GRABIŃSKI S., IWANICKI 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F09" w:rsidRDefault="00383F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7F99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29C4404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0B0F0007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137643E5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188A1BF9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1D6A28BC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1E1D79CB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24627377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2A414558"/>
    <w:multiLevelType w:val="hybridMultilevel"/>
    <w:tmpl w:val="14E62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1C1128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>
    <w:nsid w:val="32E772EB"/>
    <w:multiLevelType w:val="hybridMultilevel"/>
    <w:tmpl w:val="E5161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4012C4"/>
    <w:multiLevelType w:val="hybridMultilevel"/>
    <w:tmpl w:val="6BD6789E"/>
    <w:lvl w:ilvl="0" w:tplc="310CF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AD4F0A"/>
    <w:multiLevelType w:val="hybridMultilevel"/>
    <w:tmpl w:val="12EA0C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A57970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>
    <w:nsid w:val="3F3B74FC"/>
    <w:multiLevelType w:val="hybridMultilevel"/>
    <w:tmpl w:val="8CC012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739A1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>
    <w:nsid w:val="467E01BD"/>
    <w:multiLevelType w:val="hybridMultilevel"/>
    <w:tmpl w:val="D57C7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0B384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A833587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>
    <w:nsid w:val="4D9C18F5"/>
    <w:multiLevelType w:val="hybridMultilevel"/>
    <w:tmpl w:val="C8F4C3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751026"/>
    <w:multiLevelType w:val="hybridMultilevel"/>
    <w:tmpl w:val="8A5EB8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077BA"/>
    <w:multiLevelType w:val="hybridMultilevel"/>
    <w:tmpl w:val="F73A1F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E13671"/>
    <w:multiLevelType w:val="multilevel"/>
    <w:tmpl w:val="DEA86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58642C9C"/>
    <w:multiLevelType w:val="hybridMultilevel"/>
    <w:tmpl w:val="484E2B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1F3034"/>
    <w:multiLevelType w:val="multilevel"/>
    <w:tmpl w:val="F730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F2C6213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6">
    <w:nsid w:val="5F6B606F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7">
    <w:nsid w:val="61F94C89"/>
    <w:multiLevelType w:val="hybridMultilevel"/>
    <w:tmpl w:val="CF4C43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5D1E3A"/>
    <w:multiLevelType w:val="hybridMultilevel"/>
    <w:tmpl w:val="BC9643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2E6B96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0">
    <w:nsid w:val="65873867"/>
    <w:multiLevelType w:val="multilevel"/>
    <w:tmpl w:val="FFD4F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>
    <w:nsid w:val="660471DF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2">
    <w:nsid w:val="6B1E1F5B"/>
    <w:multiLevelType w:val="hybridMultilevel"/>
    <w:tmpl w:val="5D1ED1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BA0311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4">
    <w:nsid w:val="6D7B53E2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5">
    <w:nsid w:val="7068180E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6">
    <w:nsid w:val="72E6262D"/>
    <w:multiLevelType w:val="hybridMultilevel"/>
    <w:tmpl w:val="7C1221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37659C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8">
    <w:nsid w:val="7794451F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9">
    <w:nsid w:val="7AEB5A96"/>
    <w:multiLevelType w:val="multilevel"/>
    <w:tmpl w:val="7536F8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9"/>
  </w:num>
  <w:num w:numId="2">
    <w:abstractNumId w:val="39"/>
  </w:num>
  <w:num w:numId="3">
    <w:abstractNumId w:val="3"/>
  </w:num>
  <w:num w:numId="4">
    <w:abstractNumId w:val="22"/>
  </w:num>
  <w:num w:numId="5">
    <w:abstractNumId w:val="17"/>
  </w:num>
  <w:num w:numId="6">
    <w:abstractNumId w:val="24"/>
  </w:num>
  <w:num w:numId="7">
    <w:abstractNumId w:val="27"/>
  </w:num>
  <w:num w:numId="8">
    <w:abstractNumId w:val="32"/>
  </w:num>
  <w:num w:numId="9">
    <w:abstractNumId w:val="14"/>
  </w:num>
  <w:num w:numId="10">
    <w:abstractNumId w:val="21"/>
  </w:num>
  <w:num w:numId="11">
    <w:abstractNumId w:val="16"/>
  </w:num>
  <w:num w:numId="12">
    <w:abstractNumId w:val="10"/>
  </w:num>
  <w:num w:numId="13">
    <w:abstractNumId w:val="18"/>
  </w:num>
  <w:num w:numId="14">
    <w:abstractNumId w:val="15"/>
  </w:num>
  <w:num w:numId="15">
    <w:abstractNumId w:val="5"/>
  </w:num>
  <w:num w:numId="16">
    <w:abstractNumId w:val="31"/>
  </w:num>
  <w:num w:numId="17">
    <w:abstractNumId w:val="8"/>
  </w:num>
  <w:num w:numId="18">
    <w:abstractNumId w:val="29"/>
  </w:num>
  <w:num w:numId="19">
    <w:abstractNumId w:val="28"/>
  </w:num>
  <w:num w:numId="20">
    <w:abstractNumId w:val="30"/>
  </w:num>
  <w:num w:numId="21">
    <w:abstractNumId w:val="11"/>
  </w:num>
  <w:num w:numId="22">
    <w:abstractNumId w:val="36"/>
  </w:num>
  <w:num w:numId="23">
    <w:abstractNumId w:val="12"/>
  </w:num>
  <w:num w:numId="24">
    <w:abstractNumId w:val="20"/>
  </w:num>
  <w:num w:numId="25">
    <w:abstractNumId w:val="23"/>
  </w:num>
  <w:num w:numId="26">
    <w:abstractNumId w:val="25"/>
  </w:num>
  <w:num w:numId="27">
    <w:abstractNumId w:val="13"/>
  </w:num>
  <w:num w:numId="28">
    <w:abstractNumId w:val="0"/>
  </w:num>
  <w:num w:numId="29">
    <w:abstractNumId w:val="33"/>
  </w:num>
  <w:num w:numId="30">
    <w:abstractNumId w:val="7"/>
  </w:num>
  <w:num w:numId="31">
    <w:abstractNumId w:val="35"/>
  </w:num>
  <w:num w:numId="32">
    <w:abstractNumId w:val="38"/>
  </w:num>
  <w:num w:numId="33">
    <w:abstractNumId w:val="34"/>
  </w:num>
  <w:num w:numId="34">
    <w:abstractNumId w:val="1"/>
  </w:num>
  <w:num w:numId="35">
    <w:abstractNumId w:val="2"/>
  </w:num>
  <w:num w:numId="36">
    <w:abstractNumId w:val="9"/>
  </w:num>
  <w:num w:numId="37">
    <w:abstractNumId w:val="37"/>
  </w:num>
  <w:num w:numId="38">
    <w:abstractNumId w:val="4"/>
  </w:num>
  <w:num w:numId="39">
    <w:abstractNumId w:val="26"/>
  </w:num>
  <w:num w:numId="4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2759"/>
    <w:rsid w:val="000556CD"/>
    <w:rsid w:val="00064311"/>
    <w:rsid w:val="000C2B5E"/>
    <w:rsid w:val="000D2D8E"/>
    <w:rsid w:val="00144C43"/>
    <w:rsid w:val="001928CA"/>
    <w:rsid w:val="001E27A8"/>
    <w:rsid w:val="00205703"/>
    <w:rsid w:val="00231657"/>
    <w:rsid w:val="0024079C"/>
    <w:rsid w:val="002772F6"/>
    <w:rsid w:val="00306A4E"/>
    <w:rsid w:val="00337B64"/>
    <w:rsid w:val="00365956"/>
    <w:rsid w:val="00383F09"/>
    <w:rsid w:val="003962AD"/>
    <w:rsid w:val="003C1AA9"/>
    <w:rsid w:val="003E45E8"/>
    <w:rsid w:val="00403305"/>
    <w:rsid w:val="00422537"/>
    <w:rsid w:val="004814E9"/>
    <w:rsid w:val="00494693"/>
    <w:rsid w:val="005338FE"/>
    <w:rsid w:val="0055461A"/>
    <w:rsid w:val="005B7FAF"/>
    <w:rsid w:val="0064419A"/>
    <w:rsid w:val="00887FD6"/>
    <w:rsid w:val="008D1D51"/>
    <w:rsid w:val="008F6675"/>
    <w:rsid w:val="008F6B27"/>
    <w:rsid w:val="00910DA4"/>
    <w:rsid w:val="009E2F7F"/>
    <w:rsid w:val="00A021B2"/>
    <w:rsid w:val="00A30699"/>
    <w:rsid w:val="00A37F98"/>
    <w:rsid w:val="00A458B1"/>
    <w:rsid w:val="00A73D43"/>
    <w:rsid w:val="00A86716"/>
    <w:rsid w:val="00AA6D66"/>
    <w:rsid w:val="00B0440F"/>
    <w:rsid w:val="00B13956"/>
    <w:rsid w:val="00B5154A"/>
    <w:rsid w:val="00B52481"/>
    <w:rsid w:val="00B57153"/>
    <w:rsid w:val="00B94EBC"/>
    <w:rsid w:val="00C505E2"/>
    <w:rsid w:val="00CF09B9"/>
    <w:rsid w:val="00D06818"/>
    <w:rsid w:val="00D52759"/>
    <w:rsid w:val="00DD7E0A"/>
    <w:rsid w:val="00DE1E66"/>
    <w:rsid w:val="00E46F21"/>
    <w:rsid w:val="00EC3CA2"/>
    <w:rsid w:val="00F90687"/>
    <w:rsid w:val="00FD1D78"/>
    <w:rsid w:val="00FD2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37"/>
  </w:style>
  <w:style w:type="paragraph" w:styleId="Heading1">
    <w:name w:val="heading 1"/>
    <w:basedOn w:val="Normal"/>
    <w:next w:val="Normal"/>
    <w:link w:val="Heading1Char"/>
    <w:uiPriority w:val="9"/>
    <w:qFormat/>
    <w:rsid w:val="004814E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B6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69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069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069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69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69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69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69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814E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814E9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14E9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14E9"/>
    <w:pPr>
      <w:spacing w:after="100"/>
      <w:ind w:left="440"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4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14E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7B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06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06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306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6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6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6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6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Jasnecieniowanieakcent11">
    <w:name w:val="Jasne cieniowanie — akcent 11"/>
    <w:basedOn w:val="TableNormal"/>
    <w:uiPriority w:val="60"/>
    <w:rsid w:val="00AA6D66"/>
    <w:pPr>
      <w:spacing w:after="0" w:line="240" w:lineRule="auto"/>
    </w:pPr>
    <w:rPr>
      <w:color w:val="365F91" w:themeColor="accent1" w:themeShade="BF"/>
      <w:lang w:val="en-AU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A458B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1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54A"/>
  </w:style>
  <w:style w:type="paragraph" w:styleId="Footer">
    <w:name w:val="footer"/>
    <w:basedOn w:val="Normal"/>
    <w:link w:val="FooterChar"/>
    <w:uiPriority w:val="99"/>
    <w:unhideWhenUsed/>
    <w:rsid w:val="00B51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54A"/>
  </w:style>
  <w:style w:type="table" w:styleId="TableGrid">
    <w:name w:val="Table Grid"/>
    <w:basedOn w:val="TableNormal"/>
    <w:uiPriority w:val="59"/>
    <w:rsid w:val="00383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383F09"/>
  </w:style>
  <w:style w:type="character" w:customStyle="1" w:styleId="apple-converted-space">
    <w:name w:val="apple-converted-space"/>
    <w:basedOn w:val="DefaultParagraphFont"/>
    <w:rsid w:val="00383F09"/>
  </w:style>
  <w:style w:type="paragraph" w:customStyle="1" w:styleId="Default">
    <w:name w:val="Default"/>
    <w:rsid w:val="00383F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hortReturnAddress">
    <w:name w:val="Short Return Address"/>
    <w:basedOn w:val="Normal"/>
    <w:rsid w:val="00383F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0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32" Type="http://schemas.openxmlformats.org/officeDocument/2006/relationships/image" Target="media/image1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emf"/><Relationship Id="rId36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9.bin"/><Relationship Id="rId30" Type="http://schemas.openxmlformats.org/officeDocument/2006/relationships/image" Target="media/image1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91884-F39E-4A64-8DE7-69598EBE0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32</Pages>
  <Words>4928</Words>
  <Characters>29574</Characters>
  <Application>Microsoft Office Word</Application>
  <DocSecurity>0</DocSecurity>
  <Lines>246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Zbiorowe przedsięwzięcie inżynierskie- GAWEŁ D., GĄBKA Ł., GRABIŃSKI S., IWANICKI D.</vt:lpstr>
    </vt:vector>
  </TitlesOfParts>
  <Company/>
  <LinksUpToDate>false</LinksUpToDate>
  <CharactersWithSpaces>34434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Zbiorowe przedsięwzięcie inżynierskie- GAWEŁ D., GĄBKA Ł., GRABIŃSKI S., IWANICKI D.</dc:title>
  <dc:subject/>
  <dc:creator>DayVeed</dc:creator>
  <cp:keywords/>
  <dc:description/>
  <cp:lastModifiedBy>DayVeed</cp:lastModifiedBy>
  <cp:revision>7</cp:revision>
  <dcterms:created xsi:type="dcterms:W3CDTF">2012-11-06T15:10:00Z</dcterms:created>
  <dcterms:modified xsi:type="dcterms:W3CDTF">2012-11-13T16:41:00Z</dcterms:modified>
</cp:coreProperties>
</file>